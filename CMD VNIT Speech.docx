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8F4F" w14:textId="2968C75B" w:rsidR="00A25622" w:rsidRPr="00313AA9" w:rsidRDefault="00FB3D83">
      <w:pPr>
        <w:rPr>
          <w:rFonts w:ascii="Swis721 BT" w:hAnsi="Swis721 BT"/>
          <w:sz w:val="24"/>
          <w:szCs w:val="24"/>
        </w:rPr>
      </w:pPr>
      <w:r w:rsidRPr="00313AA9">
        <w:rPr>
          <w:rFonts w:ascii="Swis721 BT" w:hAnsi="Swis721 BT"/>
          <w:sz w:val="24"/>
          <w:szCs w:val="24"/>
        </w:rPr>
        <w:t xml:space="preserve">Respected Director ________, </w:t>
      </w:r>
      <w:ins w:id="0" w:author="Nishant Patel" w:date="2019-08-08T17:42:00Z">
        <w:r w:rsidR="007C62EB">
          <w:rPr>
            <w:rFonts w:ascii="Swis721 BT" w:hAnsi="Swis721 BT"/>
            <w:sz w:val="24"/>
            <w:szCs w:val="24"/>
          </w:rPr>
          <w:t>p</w:t>
        </w:r>
      </w:ins>
      <w:del w:id="1" w:author="Nishant Patel" w:date="2019-08-08T17:42:00Z">
        <w:r w:rsidRPr="00313AA9" w:rsidDel="007C62EB">
          <w:rPr>
            <w:rFonts w:ascii="Swis721 BT" w:hAnsi="Swis721 BT"/>
            <w:sz w:val="24"/>
            <w:szCs w:val="24"/>
          </w:rPr>
          <w:delText>P</w:delText>
        </w:r>
      </w:del>
      <w:r w:rsidRPr="00313AA9">
        <w:rPr>
          <w:rFonts w:ascii="Swis721 BT" w:hAnsi="Swis721 BT"/>
          <w:sz w:val="24"/>
          <w:szCs w:val="24"/>
        </w:rPr>
        <w:t xml:space="preserve">rofessors, academic and administrative staff members, </w:t>
      </w:r>
      <w:ins w:id="2" w:author="Nishant Patel" w:date="2019-08-08T17:41:00Z">
        <w:r w:rsidR="007C62EB">
          <w:rPr>
            <w:rFonts w:ascii="Swis721 BT" w:hAnsi="Swis721 BT"/>
            <w:sz w:val="24"/>
            <w:szCs w:val="24"/>
          </w:rPr>
          <w:t xml:space="preserve">and </w:t>
        </w:r>
      </w:ins>
      <w:r w:rsidRPr="00313AA9">
        <w:rPr>
          <w:rFonts w:ascii="Swis721 BT" w:hAnsi="Swis721 BT"/>
          <w:sz w:val="24"/>
          <w:szCs w:val="24"/>
        </w:rPr>
        <w:t>my dear young friends.</w:t>
      </w:r>
      <w:r w:rsidR="001537EB" w:rsidRPr="00313AA9">
        <w:rPr>
          <w:rFonts w:ascii="Swis721 BT" w:hAnsi="Swis721 BT"/>
          <w:sz w:val="24"/>
          <w:szCs w:val="24"/>
        </w:rPr>
        <w:t xml:space="preserve">  </w:t>
      </w:r>
      <w:r w:rsidR="007354A1" w:rsidRPr="00313AA9">
        <w:rPr>
          <w:rFonts w:ascii="Swis721 BT" w:hAnsi="Swis721 BT"/>
          <w:sz w:val="24"/>
          <w:szCs w:val="24"/>
        </w:rPr>
        <w:t xml:space="preserve">  </w:t>
      </w:r>
      <w:r w:rsidR="00B070FD" w:rsidRPr="00313AA9">
        <w:rPr>
          <w:rFonts w:ascii="Swis721 BT" w:hAnsi="Swis721 BT"/>
          <w:sz w:val="24"/>
          <w:szCs w:val="24"/>
        </w:rPr>
        <w:t xml:space="preserve">  </w:t>
      </w:r>
    </w:p>
    <w:p w14:paraId="3B95A574" w14:textId="4CA20F2E" w:rsidR="007E67A2" w:rsidRPr="00313AA9" w:rsidRDefault="00D00BB0">
      <w:pPr>
        <w:rPr>
          <w:rFonts w:ascii="Swis721 BT" w:hAnsi="Swis721 BT"/>
          <w:sz w:val="24"/>
          <w:szCs w:val="24"/>
        </w:rPr>
      </w:pPr>
      <w:r w:rsidRPr="00313AA9">
        <w:rPr>
          <w:rFonts w:ascii="Swis721 BT" w:hAnsi="Swis721 BT"/>
          <w:sz w:val="24"/>
          <w:szCs w:val="24"/>
        </w:rPr>
        <w:t xml:space="preserve">First of all, a heartfelt </w:t>
      </w:r>
      <w:r w:rsidR="00E27528" w:rsidRPr="00313AA9">
        <w:rPr>
          <w:rFonts w:ascii="Swis721 BT" w:hAnsi="Swis721 BT"/>
          <w:sz w:val="24"/>
          <w:szCs w:val="24"/>
        </w:rPr>
        <w:t>t</w:t>
      </w:r>
      <w:r w:rsidRPr="00313AA9">
        <w:rPr>
          <w:rFonts w:ascii="Swis721 BT" w:hAnsi="Swis721 BT"/>
          <w:sz w:val="24"/>
          <w:szCs w:val="24"/>
        </w:rPr>
        <w:t xml:space="preserve">hank </w:t>
      </w:r>
      <w:r w:rsidR="00E27528" w:rsidRPr="00313AA9">
        <w:rPr>
          <w:rFonts w:ascii="Swis721 BT" w:hAnsi="Swis721 BT"/>
          <w:sz w:val="24"/>
          <w:szCs w:val="24"/>
        </w:rPr>
        <w:t>y</w:t>
      </w:r>
      <w:r w:rsidRPr="00313AA9">
        <w:rPr>
          <w:rFonts w:ascii="Swis721 BT" w:hAnsi="Swis721 BT"/>
          <w:sz w:val="24"/>
          <w:szCs w:val="24"/>
        </w:rPr>
        <w:t>ou</w:t>
      </w:r>
      <w:r w:rsidR="00FB3D83" w:rsidRPr="00313AA9">
        <w:rPr>
          <w:rFonts w:ascii="Swis721 BT" w:hAnsi="Swis721 BT"/>
          <w:sz w:val="24"/>
          <w:szCs w:val="24"/>
        </w:rPr>
        <w:t xml:space="preserve"> for inviting me on this </w:t>
      </w:r>
      <w:r w:rsidR="00E27528" w:rsidRPr="00313AA9">
        <w:rPr>
          <w:rFonts w:ascii="Swis721 BT" w:hAnsi="Swis721 BT"/>
          <w:sz w:val="24"/>
          <w:szCs w:val="24"/>
        </w:rPr>
        <w:t>opportune</w:t>
      </w:r>
      <w:r w:rsidR="00FB3D83" w:rsidRPr="00313AA9">
        <w:rPr>
          <w:rFonts w:ascii="Swis721 BT" w:hAnsi="Swis721 BT"/>
          <w:sz w:val="24"/>
          <w:szCs w:val="24"/>
        </w:rPr>
        <w:t xml:space="preserve"> occasion. </w:t>
      </w:r>
      <w:r w:rsidR="00256559" w:rsidRPr="00313AA9">
        <w:rPr>
          <w:rFonts w:ascii="Swis721 BT" w:hAnsi="Swis721 BT"/>
          <w:sz w:val="24"/>
          <w:szCs w:val="24"/>
        </w:rPr>
        <w:t xml:space="preserve">l </w:t>
      </w:r>
      <w:r w:rsidR="00FB3D83" w:rsidRPr="00313AA9">
        <w:rPr>
          <w:rFonts w:ascii="Swis721 BT" w:hAnsi="Swis721 BT"/>
          <w:sz w:val="24"/>
          <w:szCs w:val="24"/>
        </w:rPr>
        <w:t xml:space="preserve">feel truly </w:t>
      </w:r>
      <w:r w:rsidR="00256559" w:rsidRPr="00313AA9">
        <w:rPr>
          <w:rFonts w:ascii="Swis721 BT" w:hAnsi="Swis721 BT"/>
          <w:sz w:val="24"/>
          <w:szCs w:val="24"/>
        </w:rPr>
        <w:t xml:space="preserve">privileged to be invited </w:t>
      </w:r>
      <w:r w:rsidR="00FB3D83" w:rsidRPr="00313AA9">
        <w:rPr>
          <w:rFonts w:ascii="Swis721 BT" w:hAnsi="Swis721 BT"/>
          <w:sz w:val="24"/>
          <w:szCs w:val="24"/>
        </w:rPr>
        <w:t xml:space="preserve">here </w:t>
      </w:r>
      <w:r w:rsidR="007E67A2" w:rsidRPr="00313AA9">
        <w:rPr>
          <w:rFonts w:ascii="Swis721 BT" w:hAnsi="Swis721 BT"/>
          <w:sz w:val="24"/>
          <w:szCs w:val="24"/>
        </w:rPr>
        <w:t>as a speaker/chief guest at the convocation ceremony of a prestigious ins</w:t>
      </w:r>
      <w:r w:rsidR="00717B2B" w:rsidRPr="00313AA9">
        <w:rPr>
          <w:rFonts w:ascii="Swis721 BT" w:hAnsi="Swis721 BT"/>
          <w:sz w:val="24"/>
          <w:szCs w:val="24"/>
        </w:rPr>
        <w:t>ti</w:t>
      </w:r>
      <w:r w:rsidR="007E67A2" w:rsidRPr="00313AA9">
        <w:rPr>
          <w:rFonts w:ascii="Swis721 BT" w:hAnsi="Swis721 BT"/>
          <w:sz w:val="24"/>
          <w:szCs w:val="24"/>
        </w:rPr>
        <w:t xml:space="preserve">tute like VNIT. </w:t>
      </w:r>
    </w:p>
    <w:p w14:paraId="412E9811" w14:textId="3B956034" w:rsidR="001F22F8" w:rsidRPr="00313AA9" w:rsidRDefault="00256559">
      <w:pPr>
        <w:rPr>
          <w:rFonts w:ascii="Swis721 BT" w:hAnsi="Swis721 BT"/>
          <w:sz w:val="24"/>
          <w:szCs w:val="24"/>
        </w:rPr>
      </w:pPr>
      <w:r w:rsidRPr="00313AA9">
        <w:rPr>
          <w:rFonts w:ascii="Swis721 BT" w:hAnsi="Swis721 BT"/>
          <w:sz w:val="24"/>
          <w:szCs w:val="24"/>
        </w:rPr>
        <w:t>After all,</w:t>
      </w:r>
      <w:del w:id="3" w:author="Nishant Patel" w:date="2019-08-08T18:15:00Z">
        <w:r w:rsidRPr="00313AA9" w:rsidDel="00B54D71">
          <w:rPr>
            <w:rFonts w:ascii="Swis721 BT" w:hAnsi="Swis721 BT"/>
            <w:sz w:val="24"/>
            <w:szCs w:val="24"/>
          </w:rPr>
          <w:delText xml:space="preserve"> all</w:delText>
        </w:r>
      </w:del>
      <w:r w:rsidRPr="00313AA9">
        <w:rPr>
          <w:rFonts w:ascii="Swis721 BT" w:hAnsi="Swis721 BT"/>
          <w:sz w:val="24"/>
          <w:szCs w:val="24"/>
        </w:rPr>
        <w:t xml:space="preserve"> </w:t>
      </w:r>
      <w:ins w:id="4" w:author="Nishant Patel" w:date="2019-08-08T18:15:00Z">
        <w:r w:rsidR="00B54D71">
          <w:rPr>
            <w:rFonts w:ascii="Swis721 BT" w:hAnsi="Swis721 BT"/>
            <w:sz w:val="24"/>
            <w:szCs w:val="24"/>
          </w:rPr>
          <w:t xml:space="preserve">all </w:t>
        </w:r>
      </w:ins>
      <w:r w:rsidRPr="00313AA9">
        <w:rPr>
          <w:rFonts w:ascii="Swis721 BT" w:hAnsi="Swis721 BT"/>
          <w:sz w:val="24"/>
          <w:szCs w:val="24"/>
        </w:rPr>
        <w:t>you students</w:t>
      </w:r>
      <w:r w:rsidR="00D45F0D" w:rsidRPr="00313AA9">
        <w:rPr>
          <w:rFonts w:ascii="Swis721 BT" w:hAnsi="Swis721 BT"/>
          <w:sz w:val="24"/>
          <w:szCs w:val="24"/>
        </w:rPr>
        <w:t xml:space="preserve"> present here are among the crème de la crème, the chosen ones</w:t>
      </w:r>
      <w:r w:rsidR="007E67A2" w:rsidRPr="00313AA9">
        <w:rPr>
          <w:rFonts w:ascii="Swis721 BT" w:hAnsi="Swis721 BT"/>
          <w:sz w:val="24"/>
          <w:szCs w:val="24"/>
        </w:rPr>
        <w:t xml:space="preserve"> destined to shape the future of this country in the coming years. Mind you, when you go out in the world outside as an engineering graduate from VNIT, </w:t>
      </w:r>
      <w:r w:rsidR="00A94151" w:rsidRPr="00313AA9">
        <w:rPr>
          <w:rFonts w:ascii="Swis721 BT" w:hAnsi="Swis721 BT"/>
          <w:sz w:val="24"/>
          <w:szCs w:val="24"/>
        </w:rPr>
        <w:t xml:space="preserve">you would always be </w:t>
      </w:r>
      <w:r w:rsidR="00E27528" w:rsidRPr="00313AA9">
        <w:rPr>
          <w:rFonts w:ascii="Swis721 BT" w:hAnsi="Swis721 BT"/>
          <w:sz w:val="24"/>
          <w:szCs w:val="24"/>
        </w:rPr>
        <w:t>perceived</w:t>
      </w:r>
      <w:r w:rsidR="00A94151" w:rsidRPr="00313AA9">
        <w:rPr>
          <w:rFonts w:ascii="Swis721 BT" w:hAnsi="Swis721 BT"/>
          <w:sz w:val="24"/>
          <w:szCs w:val="24"/>
        </w:rPr>
        <w:t xml:space="preserve"> </w:t>
      </w:r>
      <w:r w:rsidR="00E27528" w:rsidRPr="00313AA9">
        <w:rPr>
          <w:rFonts w:ascii="Swis721 BT" w:hAnsi="Swis721 BT"/>
          <w:sz w:val="24"/>
          <w:szCs w:val="24"/>
        </w:rPr>
        <w:t>through a different</w:t>
      </w:r>
      <w:r w:rsidR="00A94151" w:rsidRPr="00313AA9">
        <w:rPr>
          <w:rFonts w:ascii="Swis721 BT" w:hAnsi="Swis721 BT"/>
          <w:sz w:val="24"/>
          <w:szCs w:val="24"/>
        </w:rPr>
        <w:t xml:space="preserve"> </w:t>
      </w:r>
      <w:r w:rsidR="00A94151" w:rsidRPr="00313AA9">
        <w:rPr>
          <w:rFonts w:ascii="Swis721 BT" w:hAnsi="Swis721 BT"/>
          <w:color w:val="000000" w:themeColor="text1"/>
          <w:sz w:val="24"/>
          <w:szCs w:val="24"/>
        </w:rPr>
        <w:t xml:space="preserve">glass. </w:t>
      </w:r>
      <w:r w:rsidR="00A94151" w:rsidRPr="00313AA9">
        <w:rPr>
          <w:rFonts w:ascii="Swis721 BT" w:hAnsi="Swis721 BT"/>
          <w:sz w:val="24"/>
          <w:szCs w:val="24"/>
        </w:rPr>
        <w:t>The expectations from you are bound to be much higher than</w:t>
      </w:r>
      <w:r w:rsidR="00E27528" w:rsidRPr="00313AA9">
        <w:rPr>
          <w:rFonts w:ascii="Swis721 BT" w:hAnsi="Swis721 BT"/>
          <w:sz w:val="24"/>
          <w:szCs w:val="24"/>
        </w:rPr>
        <w:t xml:space="preserve"> any other average </w:t>
      </w:r>
      <w:r w:rsidR="00A94151" w:rsidRPr="00313AA9">
        <w:rPr>
          <w:rFonts w:ascii="Swis721 BT" w:hAnsi="Swis721 BT"/>
          <w:sz w:val="24"/>
          <w:szCs w:val="24"/>
        </w:rPr>
        <w:t>engineer</w:t>
      </w:r>
      <w:r w:rsidR="003276AF" w:rsidRPr="00313AA9">
        <w:rPr>
          <w:rFonts w:ascii="Swis721 BT" w:hAnsi="Swis721 BT"/>
          <w:sz w:val="24"/>
          <w:szCs w:val="24"/>
        </w:rPr>
        <w:t xml:space="preserve"> graduate</w:t>
      </w:r>
      <w:r w:rsidR="00A94151" w:rsidRPr="00313AA9">
        <w:rPr>
          <w:rFonts w:ascii="Swis721 BT" w:hAnsi="Swis721 BT"/>
          <w:sz w:val="24"/>
          <w:szCs w:val="24"/>
        </w:rPr>
        <w:t xml:space="preserve">. </w:t>
      </w:r>
      <w:r w:rsidR="00E27528" w:rsidRPr="00313AA9">
        <w:rPr>
          <w:rFonts w:ascii="Swis721 BT" w:hAnsi="Swis721 BT"/>
          <w:sz w:val="24"/>
          <w:szCs w:val="24"/>
        </w:rPr>
        <w:t>In your case, t</w:t>
      </w:r>
      <w:r w:rsidR="00A94151" w:rsidRPr="00313AA9">
        <w:rPr>
          <w:rFonts w:ascii="Swis721 BT" w:hAnsi="Swis721 BT"/>
          <w:sz w:val="24"/>
          <w:szCs w:val="24"/>
        </w:rPr>
        <w:t xml:space="preserve">here would simply be no room for errors. </w:t>
      </w:r>
      <w:r w:rsidR="00E27528" w:rsidRPr="00313AA9">
        <w:rPr>
          <w:rFonts w:ascii="Swis721 BT" w:hAnsi="Swis721 BT"/>
          <w:sz w:val="24"/>
          <w:szCs w:val="24"/>
        </w:rPr>
        <w:t xml:space="preserve">You would </w:t>
      </w:r>
      <w:r w:rsidR="00D91105" w:rsidRPr="00313AA9">
        <w:rPr>
          <w:rFonts w:ascii="Swis721 BT" w:hAnsi="Swis721 BT"/>
          <w:sz w:val="24"/>
          <w:szCs w:val="24"/>
        </w:rPr>
        <w:t xml:space="preserve">be </w:t>
      </w:r>
      <w:r w:rsidR="00E27528" w:rsidRPr="00313AA9">
        <w:rPr>
          <w:rFonts w:ascii="Swis721 BT" w:hAnsi="Swis721 BT"/>
          <w:sz w:val="24"/>
          <w:szCs w:val="24"/>
        </w:rPr>
        <w:t>expected to</w:t>
      </w:r>
      <w:r w:rsidR="00D91105" w:rsidRPr="00313AA9">
        <w:rPr>
          <w:rFonts w:ascii="Swis721 BT" w:hAnsi="Swis721 BT"/>
          <w:sz w:val="24"/>
          <w:szCs w:val="24"/>
        </w:rPr>
        <w:t xml:space="preserve"> be</w:t>
      </w:r>
      <w:r w:rsidR="00E27528" w:rsidRPr="00313AA9">
        <w:rPr>
          <w:rFonts w:ascii="Swis721 BT" w:hAnsi="Swis721 BT"/>
          <w:sz w:val="24"/>
          <w:szCs w:val="24"/>
        </w:rPr>
        <w:t xml:space="preserve"> perfect in your job and </w:t>
      </w:r>
      <w:ins w:id="5" w:author="Nishant Patel" w:date="2019-08-08T17:42:00Z">
        <w:r w:rsidR="007C62EB">
          <w:rPr>
            <w:rFonts w:ascii="Swis721 BT" w:hAnsi="Swis721 BT"/>
            <w:sz w:val="24"/>
            <w:szCs w:val="24"/>
          </w:rPr>
          <w:t>up-to-da</w:t>
        </w:r>
      </w:ins>
      <w:ins w:id="6" w:author="Nishant Patel" w:date="2019-08-08T17:43:00Z">
        <w:r w:rsidR="007C62EB">
          <w:rPr>
            <w:rFonts w:ascii="Swis721 BT" w:hAnsi="Swis721 BT"/>
            <w:sz w:val="24"/>
            <w:szCs w:val="24"/>
          </w:rPr>
          <w:t xml:space="preserve">te with your </w:t>
        </w:r>
      </w:ins>
      <w:r w:rsidR="00E27528" w:rsidRPr="00313AA9">
        <w:rPr>
          <w:rFonts w:ascii="Swis721 BT" w:hAnsi="Swis721 BT"/>
          <w:sz w:val="24"/>
          <w:szCs w:val="24"/>
        </w:rPr>
        <w:t xml:space="preserve">knowledge right since the day you walk out of this prestigious institute. And, </w:t>
      </w:r>
      <w:r w:rsidR="008F63B5" w:rsidRPr="00313AA9">
        <w:rPr>
          <w:rFonts w:ascii="Swis721 BT" w:hAnsi="Swis721 BT"/>
          <w:sz w:val="24"/>
          <w:szCs w:val="24"/>
        </w:rPr>
        <w:t xml:space="preserve">living up to these expectations </w:t>
      </w:r>
      <w:r w:rsidR="00E27528" w:rsidRPr="00313AA9">
        <w:rPr>
          <w:rFonts w:ascii="Swis721 BT" w:hAnsi="Swis721 BT"/>
          <w:sz w:val="24"/>
          <w:szCs w:val="24"/>
        </w:rPr>
        <w:t>indeed is a big sense of responsibility.</w:t>
      </w:r>
      <w:r w:rsidR="008F63B5" w:rsidRPr="00313AA9">
        <w:rPr>
          <w:rFonts w:ascii="Swis721 BT" w:hAnsi="Swis721 BT"/>
          <w:sz w:val="24"/>
          <w:szCs w:val="24"/>
        </w:rPr>
        <w:t xml:space="preserve"> </w:t>
      </w:r>
      <w:r w:rsidR="00A94151" w:rsidRPr="00313AA9">
        <w:rPr>
          <w:rFonts w:ascii="Swis721 BT" w:hAnsi="Swis721 BT"/>
          <w:sz w:val="24"/>
          <w:szCs w:val="24"/>
        </w:rPr>
        <w:t>But then the invaluable experience gain</w:t>
      </w:r>
      <w:r w:rsidR="003276AF" w:rsidRPr="00313AA9">
        <w:rPr>
          <w:rFonts w:ascii="Swis721 BT" w:hAnsi="Swis721 BT"/>
          <w:sz w:val="24"/>
          <w:szCs w:val="24"/>
        </w:rPr>
        <w:t>ed</w:t>
      </w:r>
      <w:r w:rsidR="00A94151" w:rsidRPr="00313AA9">
        <w:rPr>
          <w:rFonts w:ascii="Swis721 BT" w:hAnsi="Swis721 BT"/>
          <w:sz w:val="24"/>
          <w:szCs w:val="24"/>
        </w:rPr>
        <w:t xml:space="preserve"> during fulfilling these set of high expectations and responsibilities is exactly what will groom you for the future.</w:t>
      </w:r>
      <w:r w:rsidR="001F22F8" w:rsidRPr="00313AA9">
        <w:rPr>
          <w:rFonts w:ascii="Swis721 BT" w:hAnsi="Swis721 BT"/>
          <w:sz w:val="24"/>
          <w:szCs w:val="24"/>
        </w:rPr>
        <w:t xml:space="preserve"> Higher the expectations that you meet, the more you learn and the more confident you become. </w:t>
      </w:r>
      <w:r w:rsidR="003E0838" w:rsidRPr="00313AA9">
        <w:rPr>
          <w:rFonts w:ascii="Swis721 BT" w:hAnsi="Swis721 BT"/>
          <w:sz w:val="24"/>
          <w:szCs w:val="24"/>
        </w:rPr>
        <w:t xml:space="preserve">  </w:t>
      </w:r>
      <w:r w:rsidR="00674737" w:rsidRPr="00313AA9">
        <w:rPr>
          <w:rFonts w:ascii="Swis721 BT" w:hAnsi="Swis721 BT"/>
          <w:sz w:val="24"/>
          <w:szCs w:val="24"/>
        </w:rPr>
        <w:t xml:space="preserve">  </w:t>
      </w:r>
      <w:r w:rsidR="001C5B9D" w:rsidRPr="00313AA9">
        <w:rPr>
          <w:rFonts w:ascii="Swis721 BT" w:hAnsi="Swis721 BT"/>
          <w:sz w:val="24"/>
          <w:szCs w:val="24"/>
        </w:rPr>
        <w:t xml:space="preserve"> </w:t>
      </w:r>
    </w:p>
    <w:p w14:paraId="1318F2BE" w14:textId="522E3693" w:rsidR="001F22F8" w:rsidRPr="00313AA9" w:rsidRDefault="001F22F8" w:rsidP="001F22F8">
      <w:pPr>
        <w:rPr>
          <w:rFonts w:ascii="Swis721 BT" w:hAnsi="Swis721 BT"/>
          <w:sz w:val="24"/>
          <w:szCs w:val="24"/>
        </w:rPr>
      </w:pPr>
      <w:r w:rsidRPr="00313AA9">
        <w:rPr>
          <w:rFonts w:ascii="Swis721 BT" w:hAnsi="Swis721 BT"/>
          <w:sz w:val="24"/>
          <w:szCs w:val="24"/>
        </w:rPr>
        <w:t>I believe, each and every student present here has the skills and power to</w:t>
      </w:r>
      <w:r w:rsidR="003276AF" w:rsidRPr="00313AA9">
        <w:rPr>
          <w:rFonts w:ascii="Swis721 BT" w:hAnsi="Swis721 BT"/>
          <w:sz w:val="24"/>
          <w:szCs w:val="24"/>
        </w:rPr>
        <w:t xml:space="preserve"> shape the</w:t>
      </w:r>
      <w:r w:rsidRPr="00313AA9">
        <w:rPr>
          <w:rFonts w:ascii="Swis721 BT" w:hAnsi="Swis721 BT"/>
          <w:sz w:val="24"/>
          <w:szCs w:val="24"/>
        </w:rPr>
        <w:t xml:space="preserve"> </w:t>
      </w:r>
      <w:r w:rsidR="003276AF" w:rsidRPr="00313AA9">
        <w:rPr>
          <w:rFonts w:ascii="Swis721 BT" w:hAnsi="Swis721 BT"/>
          <w:sz w:val="24"/>
          <w:szCs w:val="24"/>
        </w:rPr>
        <w:t xml:space="preserve">destiny </w:t>
      </w:r>
      <w:r w:rsidRPr="00313AA9">
        <w:rPr>
          <w:rFonts w:ascii="Swis721 BT" w:hAnsi="Swis721 BT"/>
          <w:sz w:val="24"/>
          <w:szCs w:val="24"/>
        </w:rPr>
        <w:t xml:space="preserve">of India. </w:t>
      </w:r>
      <w:r w:rsidR="00FB0401" w:rsidRPr="00313AA9">
        <w:rPr>
          <w:rFonts w:ascii="Swis721 BT" w:hAnsi="Swis721 BT"/>
          <w:sz w:val="24"/>
          <w:szCs w:val="24"/>
        </w:rPr>
        <w:t xml:space="preserve">You are blessed with the Power of knowledge. </w:t>
      </w:r>
      <w:commentRangeStart w:id="7"/>
      <w:r w:rsidR="00FB0401" w:rsidRPr="00B54D71">
        <w:rPr>
          <w:rFonts w:ascii="Swis721 BT" w:hAnsi="Swis721 BT"/>
          <w:color w:val="FF0000"/>
          <w:sz w:val="24"/>
          <w:szCs w:val="24"/>
          <w:highlight w:val="yellow"/>
          <w:rPrChange w:id="8" w:author="Nishant Patel" w:date="2019-08-08T18:15:00Z">
            <w:rPr>
              <w:rFonts w:ascii="Swis721 BT" w:hAnsi="Swis721 BT"/>
              <w:color w:val="FF0000"/>
              <w:sz w:val="24"/>
              <w:szCs w:val="24"/>
            </w:rPr>
          </w:rPrChange>
        </w:rPr>
        <w:t xml:space="preserve">And as </w:t>
      </w:r>
      <w:ins w:id="9" w:author="Nishant Patel" w:date="2019-08-08T17:43:00Z">
        <w:r w:rsidR="007C62EB" w:rsidRPr="00B54D71">
          <w:rPr>
            <w:rFonts w:ascii="Swis721 BT" w:hAnsi="Swis721 BT"/>
            <w:color w:val="FF0000"/>
            <w:sz w:val="24"/>
            <w:szCs w:val="24"/>
            <w:highlight w:val="yellow"/>
            <w:rPrChange w:id="10" w:author="Nishant Patel" w:date="2019-08-08T18:15:00Z">
              <w:rPr>
                <w:rFonts w:ascii="Swis721 BT" w:hAnsi="Swis721 BT"/>
                <w:color w:val="FF0000"/>
                <w:sz w:val="24"/>
                <w:szCs w:val="24"/>
              </w:rPr>
            </w:rPrChange>
          </w:rPr>
          <w:t>a wise man once</w:t>
        </w:r>
      </w:ins>
      <w:del w:id="11" w:author="Nishant Patel" w:date="2019-08-08T17:43:00Z">
        <w:r w:rsidR="0057417C" w:rsidRPr="00B54D71" w:rsidDel="007C62EB">
          <w:rPr>
            <w:rFonts w:ascii="Swis721 BT" w:hAnsi="Swis721 BT"/>
            <w:color w:val="FF0000"/>
            <w:sz w:val="24"/>
            <w:szCs w:val="24"/>
            <w:highlight w:val="yellow"/>
            <w:rPrChange w:id="12" w:author="Nishant Patel" w:date="2019-08-08T18:15:00Z">
              <w:rPr>
                <w:rFonts w:ascii="Swis721 BT" w:hAnsi="Swis721 BT"/>
                <w:color w:val="FF0000"/>
                <w:sz w:val="24"/>
                <w:szCs w:val="24"/>
              </w:rPr>
            </w:rPrChange>
          </w:rPr>
          <w:delText>it is</w:delText>
        </w:r>
      </w:del>
      <w:r w:rsidR="0057417C" w:rsidRPr="00B54D71">
        <w:rPr>
          <w:rFonts w:ascii="Swis721 BT" w:hAnsi="Swis721 BT"/>
          <w:color w:val="FF0000"/>
          <w:sz w:val="24"/>
          <w:szCs w:val="24"/>
          <w:highlight w:val="yellow"/>
          <w:rPrChange w:id="13" w:author="Nishant Patel" w:date="2019-08-08T18:15:00Z">
            <w:rPr>
              <w:rFonts w:ascii="Swis721 BT" w:hAnsi="Swis721 BT"/>
              <w:color w:val="FF0000"/>
              <w:sz w:val="24"/>
              <w:szCs w:val="24"/>
            </w:rPr>
          </w:rPrChange>
        </w:rPr>
        <w:t xml:space="preserve"> said,</w:t>
      </w:r>
      <w:r w:rsidR="0057417C" w:rsidRPr="00B54D71">
        <w:rPr>
          <w:rFonts w:ascii="Swis721 BT" w:hAnsi="Swis721 BT"/>
          <w:sz w:val="24"/>
          <w:szCs w:val="24"/>
          <w:highlight w:val="yellow"/>
          <w:rPrChange w:id="14" w:author="Nishant Patel" w:date="2019-08-08T18:15:00Z">
            <w:rPr>
              <w:rFonts w:ascii="Swis721 BT" w:hAnsi="Swis721 BT"/>
              <w:sz w:val="24"/>
              <w:szCs w:val="24"/>
            </w:rPr>
          </w:rPrChange>
        </w:rPr>
        <w:t xml:space="preserve"> </w:t>
      </w:r>
      <w:commentRangeEnd w:id="7"/>
      <w:r w:rsidR="00B54D71" w:rsidRPr="00B54D71">
        <w:rPr>
          <w:rStyle w:val="CommentReference"/>
          <w:highlight w:val="yellow"/>
          <w:rPrChange w:id="15" w:author="Nishant Patel" w:date="2019-08-08T18:15:00Z">
            <w:rPr>
              <w:rStyle w:val="CommentReference"/>
            </w:rPr>
          </w:rPrChange>
        </w:rPr>
        <w:commentReference w:id="7"/>
      </w:r>
      <w:ins w:id="16" w:author="Nishant Patel" w:date="2019-08-08T17:44:00Z">
        <w:r w:rsidR="007C62EB">
          <w:rPr>
            <w:rFonts w:ascii="Swis721 BT" w:hAnsi="Swis721 BT"/>
            <w:sz w:val="24"/>
            <w:szCs w:val="24"/>
          </w:rPr>
          <w:t>“</w:t>
        </w:r>
      </w:ins>
      <w:ins w:id="17" w:author="Nishant Patel" w:date="2019-08-08T17:46:00Z">
        <w:r w:rsidR="007C62EB">
          <w:rPr>
            <w:rFonts w:ascii="Swis721 BT" w:hAnsi="Swis721 BT"/>
            <w:sz w:val="24"/>
            <w:szCs w:val="24"/>
          </w:rPr>
          <w:t>W</w:t>
        </w:r>
      </w:ins>
      <w:del w:id="18" w:author="Nishant Patel" w:date="2019-08-08T17:46:00Z">
        <w:r w:rsidR="00FB0401" w:rsidRPr="00313AA9" w:rsidDel="007C62EB">
          <w:rPr>
            <w:rFonts w:ascii="Swis721 BT" w:hAnsi="Swis721 BT"/>
            <w:sz w:val="24"/>
            <w:szCs w:val="24"/>
          </w:rPr>
          <w:delText>w</w:delText>
        </w:r>
      </w:del>
      <w:r w:rsidR="00FB0401" w:rsidRPr="00313AA9">
        <w:rPr>
          <w:rFonts w:ascii="Swis721 BT" w:hAnsi="Swis721 BT"/>
          <w:sz w:val="24"/>
          <w:szCs w:val="24"/>
        </w:rPr>
        <w:t xml:space="preserve">ith </w:t>
      </w:r>
      <w:del w:id="19" w:author="Nishant Patel" w:date="2019-08-08T17:46:00Z">
        <w:r w:rsidR="00FB0401" w:rsidRPr="00313AA9" w:rsidDel="007C62EB">
          <w:rPr>
            <w:rFonts w:ascii="Swis721 BT" w:hAnsi="Swis721 BT"/>
            <w:sz w:val="24"/>
            <w:szCs w:val="24"/>
          </w:rPr>
          <w:delText>“</w:delText>
        </w:r>
      </w:del>
      <w:r w:rsidR="00FB0401" w:rsidRPr="00313AA9">
        <w:rPr>
          <w:rFonts w:ascii="Swis721 BT" w:hAnsi="Swis721 BT"/>
          <w:sz w:val="24"/>
          <w:szCs w:val="24"/>
        </w:rPr>
        <w:t xml:space="preserve">Great Power Comes Great Responsibility”. So, build on the knowledge that you have received here and </w:t>
      </w:r>
      <w:proofErr w:type="spellStart"/>
      <w:r w:rsidR="00FB0401" w:rsidRPr="00313AA9">
        <w:rPr>
          <w:rFonts w:ascii="Swis721 BT" w:hAnsi="Swis721 BT"/>
          <w:sz w:val="24"/>
          <w:szCs w:val="24"/>
        </w:rPr>
        <w:t>capitalise</w:t>
      </w:r>
      <w:proofErr w:type="spellEnd"/>
      <w:r w:rsidR="00FB0401" w:rsidRPr="00313AA9">
        <w:rPr>
          <w:rFonts w:ascii="Swis721 BT" w:hAnsi="Swis721 BT"/>
          <w:sz w:val="24"/>
          <w:szCs w:val="24"/>
        </w:rPr>
        <w:t xml:space="preserve"> on it.</w:t>
      </w:r>
      <w:r w:rsidR="00C3425F" w:rsidRPr="00313AA9">
        <w:rPr>
          <w:rFonts w:ascii="Swis721 BT" w:hAnsi="Swis721 BT"/>
          <w:sz w:val="24"/>
          <w:szCs w:val="24"/>
        </w:rPr>
        <w:t xml:space="preserve"> </w:t>
      </w:r>
    </w:p>
    <w:p w14:paraId="018580F6" w14:textId="01668F2E" w:rsidR="009116D6" w:rsidRPr="00313AA9" w:rsidRDefault="00D91105" w:rsidP="001F22F8">
      <w:pPr>
        <w:rPr>
          <w:rFonts w:ascii="Swis721 BT" w:hAnsi="Swis721 BT"/>
          <w:sz w:val="24"/>
          <w:szCs w:val="24"/>
        </w:rPr>
      </w:pPr>
      <w:r w:rsidRPr="00313AA9">
        <w:rPr>
          <w:rFonts w:ascii="Swis721 BT" w:hAnsi="Swis721 BT"/>
          <w:sz w:val="24"/>
          <w:szCs w:val="24"/>
        </w:rPr>
        <w:t xml:space="preserve">India, today, is at the cusp of a major transformation from a ‘progressing’ country to a ‘progressed’ country. </w:t>
      </w:r>
      <w:r w:rsidR="00FF12D6" w:rsidRPr="00313AA9">
        <w:rPr>
          <w:rFonts w:ascii="Swis721 BT" w:hAnsi="Swis721 BT"/>
          <w:sz w:val="24"/>
          <w:szCs w:val="24"/>
        </w:rPr>
        <w:t>I feel that one of the biggest strengths of our country is its diversity. We are lucky that our country is so diverse. It gives you the opportunity to explore diverse ideas, values, opinions and perspectives, which could come from different backgrounds.</w:t>
      </w:r>
    </w:p>
    <w:p w14:paraId="01DAAC8A" w14:textId="79EDEA4E" w:rsidR="0057417C" w:rsidRDefault="00D91105" w:rsidP="001F22F8">
      <w:pPr>
        <w:rPr>
          <w:ins w:id="20" w:author="Nishant Patel" w:date="2019-08-08T14:28:00Z"/>
          <w:rFonts w:ascii="Swis721 BT" w:hAnsi="Swis721 BT"/>
          <w:sz w:val="24"/>
          <w:szCs w:val="24"/>
        </w:rPr>
      </w:pPr>
      <w:del w:id="21" w:author="Nishant Patel" w:date="2019-08-08T17:47:00Z">
        <w:r w:rsidRPr="0057417C" w:rsidDel="007C62EB">
          <w:rPr>
            <w:rFonts w:ascii="Swis721 BT" w:hAnsi="Swis721 BT"/>
            <w:color w:val="FF0000"/>
            <w:sz w:val="24"/>
            <w:szCs w:val="24"/>
          </w:rPr>
          <w:delText>However,</w:delText>
        </w:r>
        <w:r w:rsidRPr="00313AA9" w:rsidDel="007C62EB">
          <w:rPr>
            <w:rFonts w:ascii="Swis721 BT" w:hAnsi="Swis721 BT"/>
            <w:sz w:val="24"/>
            <w:szCs w:val="24"/>
          </w:rPr>
          <w:delText xml:space="preserve"> </w:delText>
        </w:r>
      </w:del>
      <w:r w:rsidR="00FB0401" w:rsidRPr="00313AA9">
        <w:rPr>
          <w:rFonts w:ascii="Swis721 BT" w:hAnsi="Swis721 BT"/>
          <w:sz w:val="24"/>
          <w:szCs w:val="24"/>
        </w:rPr>
        <w:t xml:space="preserve">I have generally observed that </w:t>
      </w:r>
      <w:proofErr w:type="spellStart"/>
      <w:r w:rsidR="00FB0401" w:rsidRPr="00313AA9">
        <w:rPr>
          <w:rFonts w:ascii="Swis721 BT" w:hAnsi="Swis721 BT"/>
          <w:sz w:val="24"/>
          <w:szCs w:val="24"/>
        </w:rPr>
        <w:t>NIT</w:t>
      </w:r>
      <w:del w:id="22" w:author="Nishant Patel" w:date="2019-08-08T18:16:00Z">
        <w:r w:rsidR="00FB0401" w:rsidRPr="00313AA9" w:rsidDel="00B54D71">
          <w:rPr>
            <w:rFonts w:ascii="Swis721 BT" w:hAnsi="Swis721 BT"/>
            <w:sz w:val="24"/>
            <w:szCs w:val="24"/>
          </w:rPr>
          <w:delText>’</w:delText>
        </w:r>
      </w:del>
      <w:r w:rsidR="00FB0401" w:rsidRPr="00313AA9">
        <w:rPr>
          <w:rFonts w:ascii="Swis721 BT" w:hAnsi="Swis721 BT"/>
          <w:sz w:val="24"/>
          <w:szCs w:val="24"/>
        </w:rPr>
        <w:t>ians</w:t>
      </w:r>
      <w:proofErr w:type="spellEnd"/>
      <w:r w:rsidR="00FB0401" w:rsidRPr="00313AA9">
        <w:rPr>
          <w:rFonts w:ascii="Swis721 BT" w:hAnsi="Swis721 BT"/>
          <w:sz w:val="24"/>
          <w:szCs w:val="24"/>
        </w:rPr>
        <w:t xml:space="preserve"> are not like </w:t>
      </w:r>
      <w:proofErr w:type="spellStart"/>
      <w:r w:rsidR="00FB0401" w:rsidRPr="00313AA9">
        <w:rPr>
          <w:rFonts w:ascii="Swis721 BT" w:hAnsi="Swis721 BT"/>
          <w:sz w:val="24"/>
          <w:szCs w:val="24"/>
        </w:rPr>
        <w:t>IITians</w:t>
      </w:r>
      <w:proofErr w:type="spellEnd"/>
      <w:r w:rsidR="00FB0401" w:rsidRPr="00313AA9">
        <w:rPr>
          <w:rFonts w:ascii="Swis721 BT" w:hAnsi="Swis721 BT"/>
          <w:sz w:val="24"/>
          <w:szCs w:val="24"/>
        </w:rPr>
        <w:t xml:space="preserve"> </w:t>
      </w:r>
      <w:r w:rsidR="00717B2B" w:rsidRPr="00313AA9">
        <w:rPr>
          <w:rFonts w:ascii="Swis721 BT" w:hAnsi="Swis721 BT"/>
          <w:sz w:val="24"/>
          <w:szCs w:val="24"/>
        </w:rPr>
        <w:t xml:space="preserve">who are intent </w:t>
      </w:r>
      <w:r w:rsidR="0057417C">
        <w:rPr>
          <w:rFonts w:ascii="Swis721 BT" w:hAnsi="Swis721 BT"/>
          <w:sz w:val="24"/>
          <w:szCs w:val="24"/>
        </w:rPr>
        <w:t>on</w:t>
      </w:r>
      <w:r w:rsidR="00322A44" w:rsidRPr="00313AA9">
        <w:rPr>
          <w:rFonts w:ascii="Swis721 BT" w:hAnsi="Swis721 BT"/>
          <w:sz w:val="24"/>
          <w:szCs w:val="24"/>
        </w:rPr>
        <w:t xml:space="preserve"> go</w:t>
      </w:r>
      <w:r w:rsidR="0057417C">
        <w:rPr>
          <w:rFonts w:ascii="Swis721 BT" w:hAnsi="Swis721 BT"/>
          <w:sz w:val="24"/>
          <w:szCs w:val="24"/>
        </w:rPr>
        <w:t>ing</w:t>
      </w:r>
      <w:r w:rsidR="00717B2B" w:rsidRPr="00313AA9">
        <w:rPr>
          <w:rFonts w:ascii="Swis721 BT" w:hAnsi="Swis721 BT"/>
          <w:color w:val="000000" w:themeColor="text1"/>
          <w:sz w:val="24"/>
          <w:szCs w:val="24"/>
        </w:rPr>
        <w:t xml:space="preserve"> abroad at the first </w:t>
      </w:r>
      <w:r w:rsidR="00FD0687" w:rsidRPr="00313AA9">
        <w:rPr>
          <w:rFonts w:ascii="Swis721 BT" w:hAnsi="Swis721 BT"/>
          <w:color w:val="000000" w:themeColor="text1"/>
          <w:sz w:val="24"/>
          <w:szCs w:val="24"/>
        </w:rPr>
        <w:t xml:space="preserve">lucrative </w:t>
      </w:r>
      <w:r w:rsidR="00717B2B" w:rsidRPr="00313AA9">
        <w:rPr>
          <w:rFonts w:ascii="Swis721 BT" w:hAnsi="Swis721 BT"/>
          <w:color w:val="000000" w:themeColor="text1"/>
          <w:sz w:val="24"/>
          <w:szCs w:val="24"/>
        </w:rPr>
        <w:t>opportunity that they bag.</w:t>
      </w:r>
      <w:r w:rsidR="00FD0687" w:rsidRPr="00313AA9">
        <w:rPr>
          <w:rFonts w:ascii="Swis721 BT" w:hAnsi="Swis721 BT"/>
          <w:color w:val="000000" w:themeColor="text1"/>
          <w:sz w:val="24"/>
          <w:szCs w:val="24"/>
        </w:rPr>
        <w:t xml:space="preserve"> We all dream of earning more and leadi</w:t>
      </w:r>
      <w:r w:rsidR="00FD0687" w:rsidRPr="00313AA9">
        <w:rPr>
          <w:rFonts w:ascii="Swis721 BT" w:hAnsi="Swis721 BT"/>
          <w:sz w:val="24"/>
          <w:szCs w:val="24"/>
        </w:rPr>
        <w:t xml:space="preserve">ng a plush lifestyle with the best of the amenities at our service. </w:t>
      </w:r>
      <w:r w:rsidR="00C505F4" w:rsidRPr="00313AA9">
        <w:rPr>
          <w:rFonts w:ascii="Swis721 BT" w:hAnsi="Swis721 BT"/>
          <w:sz w:val="24"/>
          <w:szCs w:val="24"/>
        </w:rPr>
        <w:t>However, how many of us have ever felt that we have a certain responsibility towards the country</w:t>
      </w:r>
      <w:r w:rsidR="001C53B6" w:rsidRPr="00313AA9">
        <w:rPr>
          <w:rFonts w:ascii="Swis721 BT" w:hAnsi="Swis721 BT"/>
          <w:sz w:val="24"/>
          <w:szCs w:val="24"/>
        </w:rPr>
        <w:t xml:space="preserve"> </w:t>
      </w:r>
      <w:r w:rsidR="00C505F4" w:rsidRPr="00313AA9">
        <w:rPr>
          <w:rFonts w:ascii="Swis721 BT" w:hAnsi="Swis721 BT"/>
          <w:sz w:val="24"/>
          <w:szCs w:val="24"/>
        </w:rPr>
        <w:t>which</w:t>
      </w:r>
      <w:r w:rsidR="001C53B6" w:rsidRPr="00313AA9">
        <w:rPr>
          <w:rFonts w:ascii="Swis721 BT" w:hAnsi="Swis721 BT"/>
          <w:sz w:val="24"/>
          <w:szCs w:val="24"/>
        </w:rPr>
        <w:t xml:space="preserve"> somewhere </w:t>
      </w:r>
      <w:r w:rsidR="00C505F4" w:rsidRPr="00313AA9">
        <w:rPr>
          <w:rFonts w:ascii="Swis721 BT" w:hAnsi="Swis721 BT"/>
          <w:sz w:val="24"/>
          <w:szCs w:val="24"/>
        </w:rPr>
        <w:t>ha</w:t>
      </w:r>
      <w:r w:rsidR="001C53B6" w:rsidRPr="00313AA9">
        <w:rPr>
          <w:rFonts w:ascii="Swis721 BT" w:hAnsi="Swis721 BT"/>
          <w:sz w:val="24"/>
          <w:szCs w:val="24"/>
        </w:rPr>
        <w:t>s</w:t>
      </w:r>
      <w:r w:rsidR="00C505F4" w:rsidRPr="00313AA9">
        <w:rPr>
          <w:rFonts w:ascii="Swis721 BT" w:hAnsi="Swis721 BT"/>
          <w:sz w:val="24"/>
          <w:szCs w:val="24"/>
        </w:rPr>
        <w:t xml:space="preserve"> been </w:t>
      </w:r>
      <w:r w:rsidR="00C505F4" w:rsidRPr="00313AA9">
        <w:rPr>
          <w:rFonts w:ascii="Swis721 BT" w:hAnsi="Swis721 BT"/>
          <w:color w:val="000000" w:themeColor="text1"/>
          <w:sz w:val="24"/>
          <w:szCs w:val="24"/>
        </w:rPr>
        <w:t>integral in making us who we are and</w:t>
      </w:r>
      <w:r w:rsidR="003276AF" w:rsidRPr="00313AA9">
        <w:rPr>
          <w:rFonts w:ascii="Swis721 BT" w:hAnsi="Swis721 BT"/>
          <w:color w:val="000000" w:themeColor="text1"/>
          <w:sz w:val="24"/>
          <w:szCs w:val="24"/>
        </w:rPr>
        <w:t xml:space="preserve"> that</w:t>
      </w:r>
      <w:r w:rsidR="00C505F4" w:rsidRPr="00313AA9">
        <w:rPr>
          <w:rFonts w:ascii="Swis721 BT" w:hAnsi="Swis721 BT"/>
          <w:color w:val="000000" w:themeColor="text1"/>
          <w:sz w:val="24"/>
          <w:szCs w:val="24"/>
        </w:rPr>
        <w:t xml:space="preserve"> it’s </w:t>
      </w:r>
      <w:r w:rsidR="003276AF" w:rsidRPr="00313AA9">
        <w:rPr>
          <w:rFonts w:ascii="Swis721 BT" w:hAnsi="Swis721 BT"/>
          <w:color w:val="000000" w:themeColor="text1"/>
          <w:sz w:val="24"/>
          <w:szCs w:val="24"/>
        </w:rPr>
        <w:t>about</w:t>
      </w:r>
      <w:r w:rsidR="00C505F4" w:rsidRPr="00313AA9">
        <w:rPr>
          <w:rFonts w:ascii="Swis721 BT" w:hAnsi="Swis721 BT"/>
          <w:color w:val="000000" w:themeColor="text1"/>
          <w:sz w:val="24"/>
          <w:szCs w:val="24"/>
        </w:rPr>
        <w:t xml:space="preserve"> time now to return the </w:t>
      </w:r>
      <w:proofErr w:type="spellStart"/>
      <w:r w:rsidR="00C505F4" w:rsidRPr="00313AA9">
        <w:rPr>
          <w:rFonts w:ascii="Swis721 BT" w:hAnsi="Swis721 BT"/>
          <w:color w:val="000000" w:themeColor="text1"/>
          <w:sz w:val="24"/>
          <w:szCs w:val="24"/>
        </w:rPr>
        <w:t>favour</w:t>
      </w:r>
      <w:proofErr w:type="spellEnd"/>
      <w:r w:rsidR="00C505F4" w:rsidRPr="00313AA9">
        <w:rPr>
          <w:rFonts w:ascii="Swis721 BT" w:hAnsi="Swis721 BT"/>
          <w:color w:val="000000" w:themeColor="text1"/>
          <w:sz w:val="24"/>
          <w:szCs w:val="24"/>
        </w:rPr>
        <w:t xml:space="preserve"> by contributing towards the betterment of th</w:t>
      </w:r>
      <w:r w:rsidR="00C505F4" w:rsidRPr="00313AA9">
        <w:rPr>
          <w:rFonts w:ascii="Swis721 BT" w:hAnsi="Swis721 BT"/>
          <w:sz w:val="24"/>
          <w:szCs w:val="24"/>
        </w:rPr>
        <w:t>e country in whichever way we can</w:t>
      </w:r>
      <w:r w:rsidR="003276AF" w:rsidRPr="00313AA9">
        <w:rPr>
          <w:rFonts w:ascii="Swis721 BT" w:hAnsi="Swis721 BT"/>
          <w:sz w:val="24"/>
          <w:szCs w:val="24"/>
        </w:rPr>
        <w:t>?</w:t>
      </w:r>
      <w:r w:rsidR="001C53B6" w:rsidRPr="00313AA9">
        <w:rPr>
          <w:rFonts w:ascii="Swis721 BT" w:hAnsi="Swis721 BT"/>
          <w:sz w:val="24"/>
          <w:szCs w:val="24"/>
        </w:rPr>
        <w:t xml:space="preserve"> It’s not necessar</w:t>
      </w:r>
      <w:r w:rsidR="003276AF" w:rsidRPr="00313AA9">
        <w:rPr>
          <w:rFonts w:ascii="Swis721 BT" w:hAnsi="Swis721 BT"/>
          <w:sz w:val="24"/>
          <w:szCs w:val="24"/>
        </w:rPr>
        <w:t>il</w:t>
      </w:r>
      <w:r w:rsidR="001C53B6" w:rsidRPr="00313AA9">
        <w:rPr>
          <w:rFonts w:ascii="Swis721 BT" w:hAnsi="Swis721 BT"/>
          <w:sz w:val="24"/>
          <w:szCs w:val="24"/>
        </w:rPr>
        <w:t>y about being patriotic but more about being righteous, being thankful.</w:t>
      </w:r>
      <w:r w:rsidR="00FF12D6" w:rsidRPr="00313AA9">
        <w:rPr>
          <w:rFonts w:ascii="Swis721 BT" w:hAnsi="Swis721 BT"/>
          <w:sz w:val="24"/>
          <w:szCs w:val="24"/>
        </w:rPr>
        <w:t xml:space="preserve"> </w:t>
      </w:r>
      <w:r w:rsidR="001C53B6" w:rsidRPr="00313AA9">
        <w:rPr>
          <w:rFonts w:ascii="Swis721 BT" w:hAnsi="Swis721 BT"/>
          <w:sz w:val="24"/>
          <w:szCs w:val="24"/>
        </w:rPr>
        <w:t xml:space="preserve">And as an engineering graduate from </w:t>
      </w:r>
      <w:r w:rsidR="0057417C">
        <w:rPr>
          <w:rFonts w:ascii="Swis721 BT" w:hAnsi="Swis721 BT"/>
          <w:sz w:val="24"/>
          <w:szCs w:val="24"/>
        </w:rPr>
        <w:t>V</w:t>
      </w:r>
      <w:r w:rsidR="001C53B6" w:rsidRPr="00313AA9">
        <w:rPr>
          <w:rFonts w:ascii="Swis721 BT" w:hAnsi="Swis721 BT"/>
          <w:sz w:val="24"/>
          <w:szCs w:val="24"/>
        </w:rPr>
        <w:t>NIT, the best way you can do that is by w</w:t>
      </w:r>
      <w:r w:rsidR="00742973" w:rsidRPr="00313AA9">
        <w:rPr>
          <w:rFonts w:ascii="Swis721 BT" w:hAnsi="Swis721 BT"/>
          <w:sz w:val="24"/>
          <w:szCs w:val="24"/>
        </w:rPr>
        <w:t>ork</w:t>
      </w:r>
      <w:r w:rsidR="001C53B6" w:rsidRPr="00313AA9">
        <w:rPr>
          <w:rFonts w:ascii="Swis721 BT" w:hAnsi="Swis721 BT"/>
          <w:sz w:val="24"/>
          <w:szCs w:val="24"/>
        </w:rPr>
        <w:t xml:space="preserve">ing in India and </w:t>
      </w:r>
      <w:r w:rsidR="0057417C">
        <w:rPr>
          <w:rFonts w:ascii="Swis721 BT" w:hAnsi="Swis721 BT"/>
          <w:sz w:val="24"/>
          <w:szCs w:val="24"/>
        </w:rPr>
        <w:t>towards</w:t>
      </w:r>
      <w:r w:rsidR="003276AF" w:rsidRPr="00313AA9">
        <w:rPr>
          <w:rFonts w:ascii="Swis721 BT" w:hAnsi="Swis721 BT"/>
          <w:sz w:val="24"/>
          <w:szCs w:val="24"/>
        </w:rPr>
        <w:t xml:space="preserve"> the </w:t>
      </w:r>
      <w:r w:rsidR="0057417C">
        <w:rPr>
          <w:rFonts w:ascii="Swis721 BT" w:hAnsi="Swis721 BT"/>
          <w:sz w:val="24"/>
          <w:szCs w:val="24"/>
        </w:rPr>
        <w:t>betterment</w:t>
      </w:r>
      <w:r w:rsidR="003276AF" w:rsidRPr="00313AA9">
        <w:rPr>
          <w:rFonts w:ascii="Swis721 BT" w:hAnsi="Swis721 BT"/>
          <w:sz w:val="24"/>
          <w:szCs w:val="24"/>
        </w:rPr>
        <w:t xml:space="preserve"> of</w:t>
      </w:r>
      <w:r w:rsidR="001C53B6" w:rsidRPr="00313AA9">
        <w:rPr>
          <w:rFonts w:ascii="Swis721 BT" w:hAnsi="Swis721 BT"/>
          <w:sz w:val="24"/>
          <w:szCs w:val="24"/>
        </w:rPr>
        <w:t xml:space="preserve"> India.</w:t>
      </w:r>
      <w:r w:rsidR="00AC1746" w:rsidRPr="00313AA9">
        <w:rPr>
          <w:rFonts w:ascii="Swis721 BT" w:hAnsi="Swis721 BT"/>
          <w:sz w:val="24"/>
          <w:szCs w:val="24"/>
        </w:rPr>
        <w:t xml:space="preserve"> </w:t>
      </w:r>
      <w:r w:rsidR="00742973" w:rsidRPr="00313AA9">
        <w:rPr>
          <w:rFonts w:ascii="Swis721 BT" w:hAnsi="Swis721 BT"/>
          <w:sz w:val="24"/>
          <w:szCs w:val="24"/>
        </w:rPr>
        <w:t xml:space="preserve">I </w:t>
      </w:r>
      <w:del w:id="23" w:author="Nishant Patel" w:date="2019-08-08T17:48:00Z">
        <w:r w:rsidR="00742973" w:rsidRPr="00313AA9" w:rsidDel="007C62EB">
          <w:rPr>
            <w:rFonts w:ascii="Swis721 BT" w:hAnsi="Swis721 BT"/>
            <w:sz w:val="24"/>
            <w:szCs w:val="24"/>
          </w:rPr>
          <w:delText>have always believed</w:delText>
        </w:r>
      </w:del>
      <w:ins w:id="24" w:author="Nishant Patel" w:date="2019-08-08T17:48:00Z">
        <w:r w:rsidR="007C62EB">
          <w:rPr>
            <w:rFonts w:ascii="Swis721 BT" w:hAnsi="Swis721 BT"/>
            <w:sz w:val="24"/>
            <w:szCs w:val="24"/>
          </w:rPr>
          <w:t>feel</w:t>
        </w:r>
      </w:ins>
      <w:r w:rsidR="00742973" w:rsidRPr="00313AA9">
        <w:rPr>
          <w:rFonts w:ascii="Swis721 BT" w:hAnsi="Swis721 BT"/>
          <w:sz w:val="24"/>
          <w:szCs w:val="24"/>
        </w:rPr>
        <w:t xml:space="preserve"> that </w:t>
      </w:r>
      <w:del w:id="25" w:author="Nishant Patel" w:date="2019-08-08T17:48:00Z">
        <w:r w:rsidR="0057417C" w:rsidDel="007C62EB">
          <w:rPr>
            <w:rFonts w:ascii="Swis721 BT" w:hAnsi="Swis721 BT"/>
            <w:sz w:val="24"/>
            <w:szCs w:val="24"/>
          </w:rPr>
          <w:delText xml:space="preserve">all </w:delText>
        </w:r>
      </w:del>
      <w:r w:rsidR="0057417C" w:rsidRPr="007C62EB">
        <w:rPr>
          <w:rFonts w:ascii="Swis721 BT" w:hAnsi="Swis721 BT"/>
          <w:sz w:val="24"/>
          <w:szCs w:val="24"/>
        </w:rPr>
        <w:t xml:space="preserve">the </w:t>
      </w:r>
      <w:r w:rsidR="0057417C" w:rsidRPr="007C62EB">
        <w:rPr>
          <w:rFonts w:ascii="Swis721 BT" w:hAnsi="Swis721 BT"/>
          <w:sz w:val="24"/>
          <w:szCs w:val="24"/>
          <w:rPrChange w:id="26" w:author="Nishant Patel" w:date="2019-08-08T17:47:00Z">
            <w:rPr>
              <w:rFonts w:ascii="Swis721 BT" w:hAnsi="Swis721 BT"/>
              <w:color w:val="FF0000"/>
              <w:sz w:val="24"/>
              <w:szCs w:val="24"/>
            </w:rPr>
          </w:rPrChange>
        </w:rPr>
        <w:t>V</w:t>
      </w:r>
      <w:r w:rsidR="00AC1746" w:rsidRPr="007C62EB">
        <w:rPr>
          <w:rFonts w:ascii="Swis721 BT" w:hAnsi="Swis721 BT"/>
          <w:sz w:val="24"/>
          <w:szCs w:val="24"/>
          <w:rPrChange w:id="27" w:author="Nishant Patel" w:date="2019-08-08T17:47:00Z">
            <w:rPr>
              <w:rFonts w:ascii="Swis721 BT" w:hAnsi="Swis721 BT"/>
              <w:color w:val="FF0000"/>
              <w:sz w:val="24"/>
              <w:szCs w:val="24"/>
            </w:rPr>
          </w:rPrChange>
        </w:rPr>
        <w:t>NIT</w:t>
      </w:r>
      <w:r w:rsidR="0057417C" w:rsidRPr="007C62EB">
        <w:rPr>
          <w:rFonts w:ascii="Swis721 BT" w:hAnsi="Swis721 BT"/>
          <w:sz w:val="24"/>
          <w:szCs w:val="24"/>
          <w:rPrChange w:id="28" w:author="Nishant Patel" w:date="2019-08-08T17:47:00Z">
            <w:rPr>
              <w:rFonts w:ascii="Swis721 BT" w:hAnsi="Swis721 BT"/>
              <w:color w:val="FF0000"/>
              <w:sz w:val="24"/>
              <w:szCs w:val="24"/>
            </w:rPr>
          </w:rPrChange>
        </w:rPr>
        <w:t xml:space="preserve"> </w:t>
      </w:r>
      <w:r w:rsidR="0057417C" w:rsidRPr="007C62EB">
        <w:rPr>
          <w:rFonts w:ascii="Swis721 BT" w:hAnsi="Swis721 BT"/>
          <w:sz w:val="24"/>
          <w:szCs w:val="24"/>
        </w:rPr>
        <w:t>graduate</w:t>
      </w:r>
      <w:r w:rsidR="00AC1746" w:rsidRPr="007C62EB">
        <w:rPr>
          <w:rFonts w:ascii="Swis721 BT" w:hAnsi="Swis721 BT"/>
          <w:sz w:val="24"/>
          <w:szCs w:val="24"/>
          <w:rPrChange w:id="29" w:author="Nishant Patel" w:date="2019-08-08T17:47:00Z">
            <w:rPr>
              <w:rFonts w:ascii="Swis721 BT" w:hAnsi="Swis721 BT"/>
              <w:color w:val="FF0000"/>
              <w:sz w:val="24"/>
              <w:szCs w:val="24"/>
            </w:rPr>
          </w:rPrChange>
        </w:rPr>
        <w:t>s</w:t>
      </w:r>
      <w:r w:rsidR="00AC1746" w:rsidRPr="007C62EB">
        <w:rPr>
          <w:rFonts w:ascii="Swis721 BT" w:hAnsi="Swis721 BT"/>
          <w:sz w:val="24"/>
          <w:szCs w:val="24"/>
        </w:rPr>
        <w:t xml:space="preserve"> </w:t>
      </w:r>
      <w:r w:rsidR="00AC1746" w:rsidRPr="00313AA9">
        <w:rPr>
          <w:rFonts w:ascii="Swis721 BT" w:hAnsi="Swis721 BT"/>
          <w:sz w:val="24"/>
          <w:szCs w:val="24"/>
        </w:rPr>
        <w:t>who have stayed</w:t>
      </w:r>
      <w:r w:rsidR="0057417C">
        <w:rPr>
          <w:rFonts w:ascii="Swis721 BT" w:hAnsi="Swis721 BT"/>
          <w:sz w:val="24"/>
          <w:szCs w:val="24"/>
        </w:rPr>
        <w:t xml:space="preserve"> back</w:t>
      </w:r>
      <w:r w:rsidR="00AC1746" w:rsidRPr="00313AA9">
        <w:rPr>
          <w:rFonts w:ascii="Swis721 BT" w:hAnsi="Swis721 BT"/>
          <w:sz w:val="24"/>
          <w:szCs w:val="24"/>
        </w:rPr>
        <w:t xml:space="preserve"> in </w:t>
      </w:r>
      <w:r w:rsidR="0057417C">
        <w:rPr>
          <w:rFonts w:ascii="Swis721 BT" w:hAnsi="Swis721 BT"/>
          <w:sz w:val="24"/>
          <w:szCs w:val="24"/>
        </w:rPr>
        <w:t xml:space="preserve">their motherland </w:t>
      </w:r>
      <w:r w:rsidR="00AC1746" w:rsidRPr="00313AA9">
        <w:rPr>
          <w:rFonts w:ascii="Swis721 BT" w:hAnsi="Swis721 BT"/>
          <w:sz w:val="24"/>
          <w:szCs w:val="24"/>
        </w:rPr>
        <w:t>ha</w:t>
      </w:r>
      <w:r w:rsidR="0057417C">
        <w:rPr>
          <w:rFonts w:ascii="Swis721 BT" w:hAnsi="Swis721 BT"/>
          <w:sz w:val="24"/>
          <w:szCs w:val="24"/>
        </w:rPr>
        <w:t>ve</w:t>
      </w:r>
      <w:r w:rsidR="00AC1746" w:rsidRPr="00313AA9">
        <w:rPr>
          <w:rFonts w:ascii="Swis721 BT" w:hAnsi="Swis721 BT"/>
          <w:sz w:val="24"/>
          <w:szCs w:val="24"/>
        </w:rPr>
        <w:t xml:space="preserve"> </w:t>
      </w:r>
      <w:r w:rsidR="00742973" w:rsidRPr="00313AA9">
        <w:rPr>
          <w:rFonts w:ascii="Swis721 BT" w:hAnsi="Swis721 BT"/>
          <w:sz w:val="24"/>
          <w:szCs w:val="24"/>
        </w:rPr>
        <w:t>play</w:t>
      </w:r>
      <w:r w:rsidR="00AC1746" w:rsidRPr="00313AA9">
        <w:rPr>
          <w:rFonts w:ascii="Swis721 BT" w:hAnsi="Swis721 BT"/>
          <w:sz w:val="24"/>
          <w:szCs w:val="24"/>
        </w:rPr>
        <w:t xml:space="preserve">ed and will </w:t>
      </w:r>
      <w:r w:rsidR="00AC1746" w:rsidRPr="00313AA9">
        <w:rPr>
          <w:rFonts w:ascii="Swis721 BT" w:hAnsi="Swis721 BT"/>
          <w:sz w:val="24"/>
          <w:szCs w:val="24"/>
        </w:rPr>
        <w:lastRenderedPageBreak/>
        <w:t>continue to play</w:t>
      </w:r>
      <w:r w:rsidR="00742973" w:rsidRPr="00313AA9">
        <w:rPr>
          <w:rFonts w:ascii="Swis721 BT" w:hAnsi="Swis721 BT"/>
          <w:sz w:val="24"/>
          <w:szCs w:val="24"/>
        </w:rPr>
        <w:t xml:space="preserve"> an integral role in laying the foundatio</w:t>
      </w:r>
      <w:r w:rsidR="00FF12D6" w:rsidRPr="00313AA9">
        <w:rPr>
          <w:rFonts w:ascii="Swis721 BT" w:hAnsi="Swis721 BT"/>
          <w:sz w:val="24"/>
          <w:szCs w:val="24"/>
        </w:rPr>
        <w:t xml:space="preserve">n </w:t>
      </w:r>
      <w:ins w:id="30" w:author="Nishant Patel" w:date="2019-08-08T14:28:00Z">
        <w:r w:rsidR="0057417C">
          <w:rPr>
            <w:rFonts w:ascii="Swis721 BT" w:hAnsi="Swis721 BT"/>
            <w:sz w:val="24"/>
            <w:szCs w:val="24"/>
          </w:rPr>
          <w:t xml:space="preserve">of </w:t>
        </w:r>
      </w:ins>
      <w:del w:id="31" w:author="Nishant Patel" w:date="2019-08-08T14:28:00Z">
        <w:r w:rsidR="00AC1746" w:rsidRPr="00313AA9" w:rsidDel="0057417C">
          <w:rPr>
            <w:rFonts w:ascii="Swis721 BT" w:hAnsi="Swis721 BT"/>
            <w:sz w:val="24"/>
            <w:szCs w:val="24"/>
          </w:rPr>
          <w:delText xml:space="preserve">and progress </w:delText>
        </w:r>
        <w:r w:rsidR="00742973" w:rsidRPr="00313AA9" w:rsidDel="0057417C">
          <w:rPr>
            <w:rFonts w:ascii="Swis721 BT" w:hAnsi="Swis721 BT"/>
            <w:sz w:val="24"/>
            <w:szCs w:val="24"/>
          </w:rPr>
          <w:delText xml:space="preserve">for </w:delText>
        </w:r>
      </w:del>
      <w:r w:rsidR="00742973" w:rsidRPr="00313AA9">
        <w:rPr>
          <w:rFonts w:ascii="Swis721 BT" w:hAnsi="Swis721 BT"/>
          <w:sz w:val="24"/>
          <w:szCs w:val="24"/>
        </w:rPr>
        <w:t>a Better India, Developed India</w:t>
      </w:r>
      <w:r w:rsidR="00B17D17" w:rsidRPr="00313AA9">
        <w:rPr>
          <w:rFonts w:ascii="Swis721 BT" w:hAnsi="Swis721 BT"/>
          <w:sz w:val="24"/>
          <w:szCs w:val="24"/>
        </w:rPr>
        <w:t xml:space="preserve">. </w:t>
      </w:r>
    </w:p>
    <w:p w14:paraId="1B85AD60" w14:textId="455081AF" w:rsidR="003276AF" w:rsidRPr="00313AA9" w:rsidRDefault="009C76BF" w:rsidP="001F22F8">
      <w:pPr>
        <w:rPr>
          <w:rFonts w:ascii="Swis721 BT" w:hAnsi="Swis721 BT"/>
          <w:sz w:val="24"/>
          <w:szCs w:val="24"/>
        </w:rPr>
      </w:pPr>
      <w:r w:rsidRPr="00313AA9">
        <w:rPr>
          <w:rFonts w:ascii="Swis721 BT" w:hAnsi="Swis721 BT"/>
          <w:sz w:val="24"/>
          <w:szCs w:val="24"/>
        </w:rPr>
        <w:t>I earnestly thank all the teachers, professors and the management at VNIT for their</w:t>
      </w:r>
      <w:r w:rsidR="00AC1746" w:rsidRPr="00313AA9">
        <w:rPr>
          <w:rFonts w:ascii="Swis721 BT" w:hAnsi="Swis721 BT"/>
          <w:sz w:val="24"/>
          <w:szCs w:val="24"/>
        </w:rPr>
        <w:t xml:space="preserve"> </w:t>
      </w:r>
      <w:r w:rsidRPr="00313AA9">
        <w:rPr>
          <w:rFonts w:ascii="Swis721 BT" w:hAnsi="Swis721 BT"/>
          <w:sz w:val="24"/>
          <w:szCs w:val="24"/>
        </w:rPr>
        <w:t xml:space="preserve">contribution in nurturing and shaping the careers of all </w:t>
      </w:r>
      <w:r w:rsidR="0029745C" w:rsidRPr="00313AA9">
        <w:rPr>
          <w:rFonts w:ascii="Swis721 BT" w:hAnsi="Swis721 BT"/>
          <w:sz w:val="24"/>
          <w:szCs w:val="24"/>
        </w:rPr>
        <w:t>the students over the years</w:t>
      </w:r>
      <w:r w:rsidR="00B2520D">
        <w:rPr>
          <w:rFonts w:ascii="Swis721 BT" w:hAnsi="Swis721 BT"/>
          <w:sz w:val="24"/>
          <w:szCs w:val="24"/>
        </w:rPr>
        <w:t xml:space="preserve"> </w:t>
      </w:r>
      <w:r w:rsidR="0029745C" w:rsidRPr="00313AA9">
        <w:rPr>
          <w:rFonts w:ascii="Swis721 BT" w:hAnsi="Swis721 BT"/>
          <w:sz w:val="24"/>
          <w:szCs w:val="24"/>
        </w:rPr>
        <w:t>and thereby</w:t>
      </w:r>
      <w:r w:rsidR="00B2520D">
        <w:rPr>
          <w:rFonts w:ascii="Swis721 BT" w:hAnsi="Swis721 BT"/>
          <w:sz w:val="24"/>
          <w:szCs w:val="24"/>
        </w:rPr>
        <w:t xml:space="preserve"> </w:t>
      </w:r>
      <w:r w:rsidR="0029745C" w:rsidRPr="00313AA9">
        <w:rPr>
          <w:rFonts w:ascii="Swis721 BT" w:hAnsi="Swis721 BT"/>
          <w:sz w:val="24"/>
          <w:szCs w:val="24"/>
        </w:rPr>
        <w:t xml:space="preserve">duly fulfilling their role towards the society and country by giving it such precious talent. </w:t>
      </w:r>
      <w:r w:rsidR="00B17D17" w:rsidRPr="00313AA9">
        <w:rPr>
          <w:rFonts w:ascii="Swis721 BT" w:hAnsi="Swis721 BT"/>
          <w:sz w:val="24"/>
          <w:szCs w:val="24"/>
        </w:rPr>
        <w:t xml:space="preserve">And I sincerely hope that </w:t>
      </w:r>
      <w:r w:rsidR="0029745C" w:rsidRPr="00313AA9">
        <w:rPr>
          <w:rFonts w:ascii="Swis721 BT" w:hAnsi="Swis721 BT"/>
          <w:sz w:val="24"/>
          <w:szCs w:val="24"/>
        </w:rPr>
        <w:t xml:space="preserve">all </w:t>
      </w:r>
      <w:r w:rsidR="00B17D17" w:rsidRPr="00313AA9">
        <w:rPr>
          <w:rFonts w:ascii="Swis721 BT" w:hAnsi="Swis721 BT"/>
          <w:sz w:val="24"/>
          <w:szCs w:val="24"/>
        </w:rPr>
        <w:t xml:space="preserve">you </w:t>
      </w:r>
      <w:r w:rsidR="0029745C" w:rsidRPr="00313AA9">
        <w:rPr>
          <w:rFonts w:ascii="Swis721 BT" w:hAnsi="Swis721 BT"/>
          <w:sz w:val="24"/>
          <w:szCs w:val="24"/>
        </w:rPr>
        <w:t xml:space="preserve">bright students present here </w:t>
      </w:r>
      <w:ins w:id="32" w:author="Nishant Patel" w:date="2019-08-08T14:40:00Z">
        <w:r w:rsidR="00B2520D">
          <w:rPr>
            <w:rFonts w:ascii="Swis721 BT" w:hAnsi="Swis721 BT"/>
            <w:sz w:val="24"/>
            <w:szCs w:val="24"/>
          </w:rPr>
          <w:t xml:space="preserve">will </w:t>
        </w:r>
      </w:ins>
      <w:r w:rsidR="00B17D17" w:rsidRPr="00313AA9">
        <w:rPr>
          <w:rFonts w:ascii="Swis721 BT" w:hAnsi="Swis721 BT"/>
          <w:sz w:val="24"/>
          <w:szCs w:val="24"/>
        </w:rPr>
        <w:t>continue with the good work</w:t>
      </w:r>
      <w:r w:rsidR="003276AF" w:rsidRPr="00313AA9">
        <w:rPr>
          <w:rFonts w:ascii="Swis721 BT" w:hAnsi="Swis721 BT"/>
          <w:sz w:val="24"/>
          <w:szCs w:val="24"/>
        </w:rPr>
        <w:t xml:space="preserve"> by </w:t>
      </w:r>
      <w:r w:rsidR="0029745C" w:rsidRPr="00313AA9">
        <w:rPr>
          <w:rFonts w:ascii="Swis721 BT" w:hAnsi="Swis721 BT"/>
          <w:sz w:val="24"/>
          <w:szCs w:val="24"/>
        </w:rPr>
        <w:t xml:space="preserve">living up to the expectations and </w:t>
      </w:r>
      <w:r w:rsidR="003276AF" w:rsidRPr="00313AA9">
        <w:rPr>
          <w:rFonts w:ascii="Swis721 BT" w:hAnsi="Swis721 BT"/>
          <w:sz w:val="24"/>
          <w:szCs w:val="24"/>
        </w:rPr>
        <w:t>exceling in your respective field</w:t>
      </w:r>
      <w:r w:rsidR="00FF12D6" w:rsidRPr="00313AA9">
        <w:rPr>
          <w:rFonts w:ascii="Swis721 BT" w:hAnsi="Swis721 BT"/>
          <w:sz w:val="24"/>
          <w:szCs w:val="24"/>
        </w:rPr>
        <w:t>s</w:t>
      </w:r>
      <w:r w:rsidR="0029745C" w:rsidRPr="00313AA9">
        <w:rPr>
          <w:rFonts w:ascii="Swis721 BT" w:hAnsi="Swis721 BT"/>
          <w:sz w:val="24"/>
          <w:szCs w:val="24"/>
        </w:rPr>
        <w:t>.</w:t>
      </w:r>
    </w:p>
    <w:p w14:paraId="0EA65A9F" w14:textId="58223C08" w:rsidR="0027504F" w:rsidRPr="00313AA9" w:rsidRDefault="00D76AFA">
      <w:pPr>
        <w:rPr>
          <w:rFonts w:ascii="Swis721 BT" w:hAnsi="Swis721 BT"/>
          <w:sz w:val="24"/>
          <w:szCs w:val="24"/>
        </w:rPr>
      </w:pPr>
      <w:r w:rsidRPr="00313AA9">
        <w:rPr>
          <w:rFonts w:ascii="Swis721 BT" w:hAnsi="Swis721 BT"/>
          <w:sz w:val="24"/>
          <w:szCs w:val="24"/>
        </w:rPr>
        <w:t>While</w:t>
      </w:r>
      <w:r w:rsidR="0029745C" w:rsidRPr="00313AA9">
        <w:rPr>
          <w:rFonts w:ascii="Swis721 BT" w:hAnsi="Swis721 BT"/>
          <w:sz w:val="24"/>
          <w:szCs w:val="24"/>
        </w:rPr>
        <w:t xml:space="preserve"> </w:t>
      </w:r>
      <w:r w:rsidR="00FD7A16" w:rsidRPr="00313AA9">
        <w:rPr>
          <w:rFonts w:ascii="Swis721 BT" w:hAnsi="Swis721 BT"/>
          <w:sz w:val="24"/>
          <w:szCs w:val="24"/>
        </w:rPr>
        <w:t>y</w:t>
      </w:r>
      <w:r w:rsidR="0029745C" w:rsidRPr="00313AA9">
        <w:rPr>
          <w:rFonts w:ascii="Swis721 BT" w:hAnsi="Swis721 BT"/>
          <w:sz w:val="24"/>
          <w:szCs w:val="24"/>
        </w:rPr>
        <w:t>o</w:t>
      </w:r>
      <w:r w:rsidR="003D5448" w:rsidRPr="00313AA9">
        <w:rPr>
          <w:rFonts w:ascii="Swis721 BT" w:hAnsi="Swis721 BT"/>
          <w:sz w:val="24"/>
          <w:szCs w:val="24"/>
        </w:rPr>
        <w:t xml:space="preserve">ur teachers and professors may have been </w:t>
      </w:r>
      <w:r w:rsidR="007E4827" w:rsidRPr="00313AA9">
        <w:rPr>
          <w:rFonts w:ascii="Swis721 BT" w:hAnsi="Swis721 BT"/>
          <w:sz w:val="24"/>
          <w:szCs w:val="24"/>
        </w:rPr>
        <w:t xml:space="preserve">integral in shaping </w:t>
      </w:r>
      <w:r w:rsidR="00FD7A16" w:rsidRPr="00313AA9">
        <w:rPr>
          <w:rFonts w:ascii="Swis721 BT" w:hAnsi="Swis721 BT"/>
          <w:sz w:val="24"/>
          <w:szCs w:val="24"/>
        </w:rPr>
        <w:t>y</w:t>
      </w:r>
      <w:r w:rsidR="007E4827" w:rsidRPr="00313AA9">
        <w:rPr>
          <w:rFonts w:ascii="Swis721 BT" w:hAnsi="Swis721 BT"/>
          <w:sz w:val="24"/>
          <w:szCs w:val="24"/>
        </w:rPr>
        <w:t>our progress</w:t>
      </w:r>
      <w:ins w:id="33" w:author="Nishant Patel" w:date="2019-08-08T14:41:00Z">
        <w:r w:rsidR="00B2520D">
          <w:rPr>
            <w:rFonts w:ascii="Swis721 BT" w:hAnsi="Swis721 BT"/>
            <w:sz w:val="24"/>
            <w:szCs w:val="24"/>
          </w:rPr>
          <w:t xml:space="preserve">, </w:t>
        </w:r>
      </w:ins>
      <w:del w:id="34" w:author="Nishant Patel" w:date="2019-08-08T14:41:00Z">
        <w:r w:rsidR="007E4827" w:rsidRPr="00313AA9" w:rsidDel="00B2520D">
          <w:rPr>
            <w:rFonts w:ascii="Swis721 BT" w:hAnsi="Swis721 BT"/>
            <w:sz w:val="24"/>
            <w:szCs w:val="24"/>
          </w:rPr>
          <w:delText xml:space="preserve"> </w:delText>
        </w:r>
      </w:del>
      <w:del w:id="35" w:author="Nishant Patel" w:date="2019-08-08T14:40:00Z">
        <w:r w:rsidR="007E4827" w:rsidRPr="00313AA9" w:rsidDel="00B2520D">
          <w:rPr>
            <w:rFonts w:ascii="Swis721 BT" w:hAnsi="Swis721 BT"/>
            <w:sz w:val="24"/>
            <w:szCs w:val="24"/>
          </w:rPr>
          <w:delText xml:space="preserve">but </w:delText>
        </w:r>
      </w:del>
      <w:r w:rsidR="00FD7A16" w:rsidRPr="00313AA9">
        <w:rPr>
          <w:rFonts w:ascii="Swis721 BT" w:hAnsi="Swis721 BT"/>
          <w:sz w:val="24"/>
          <w:szCs w:val="24"/>
        </w:rPr>
        <w:t xml:space="preserve">it is </w:t>
      </w:r>
      <w:r w:rsidRPr="00313AA9">
        <w:rPr>
          <w:rFonts w:ascii="Swis721 BT" w:hAnsi="Swis721 BT"/>
          <w:sz w:val="24"/>
          <w:szCs w:val="24"/>
        </w:rPr>
        <w:t>your</w:t>
      </w:r>
      <w:r w:rsidR="007E4827" w:rsidRPr="00313AA9">
        <w:rPr>
          <w:rFonts w:ascii="Swis721 BT" w:hAnsi="Swis721 BT"/>
          <w:sz w:val="24"/>
          <w:szCs w:val="24"/>
        </w:rPr>
        <w:t xml:space="preserve"> parents </w:t>
      </w:r>
      <w:r w:rsidR="00FD7A16" w:rsidRPr="00313AA9">
        <w:rPr>
          <w:rFonts w:ascii="Swis721 BT" w:hAnsi="Swis721 BT"/>
          <w:sz w:val="24"/>
          <w:szCs w:val="24"/>
        </w:rPr>
        <w:t xml:space="preserve">who are truly </w:t>
      </w:r>
      <w:r w:rsidR="007E4827" w:rsidRPr="00313AA9">
        <w:rPr>
          <w:rFonts w:ascii="Swis721 BT" w:hAnsi="Swis721 BT"/>
          <w:sz w:val="24"/>
          <w:szCs w:val="24"/>
        </w:rPr>
        <w:t>responsible for</w:t>
      </w:r>
      <w:r w:rsidRPr="00313AA9">
        <w:rPr>
          <w:rFonts w:ascii="Swis721 BT" w:hAnsi="Swis721 BT"/>
          <w:sz w:val="24"/>
          <w:szCs w:val="24"/>
        </w:rPr>
        <w:t xml:space="preserve"> </w:t>
      </w:r>
      <w:ins w:id="36" w:author="Nishant Patel" w:date="2019-08-08T17:51:00Z">
        <w:r w:rsidR="007C62EB">
          <w:rPr>
            <w:rFonts w:ascii="Swis721 BT" w:hAnsi="Swis721 BT"/>
            <w:sz w:val="24"/>
            <w:szCs w:val="24"/>
          </w:rPr>
          <w:t>y</w:t>
        </w:r>
      </w:ins>
      <w:ins w:id="37" w:author="Nishant Patel" w:date="2019-08-08T17:50:00Z">
        <w:r w:rsidR="007C62EB" w:rsidRPr="007C62EB">
          <w:rPr>
            <w:rFonts w:ascii="Swis721 BT" w:hAnsi="Swis721 BT"/>
            <w:sz w:val="24"/>
            <w:szCs w:val="24"/>
          </w:rPr>
          <w:t xml:space="preserve">our existence, for bringing </w:t>
        </w:r>
      </w:ins>
      <w:ins w:id="38" w:author="Nishant Patel" w:date="2019-08-08T17:51:00Z">
        <w:r w:rsidR="007C62EB">
          <w:rPr>
            <w:rFonts w:ascii="Swis721 BT" w:hAnsi="Swis721 BT"/>
            <w:sz w:val="24"/>
            <w:szCs w:val="24"/>
          </w:rPr>
          <w:t>you</w:t>
        </w:r>
      </w:ins>
      <w:ins w:id="39" w:author="Nishant Patel" w:date="2019-08-08T17:50:00Z">
        <w:r w:rsidR="007C62EB" w:rsidRPr="007C62EB">
          <w:rPr>
            <w:rFonts w:ascii="Swis721 BT" w:hAnsi="Swis721 BT"/>
            <w:sz w:val="24"/>
            <w:szCs w:val="24"/>
          </w:rPr>
          <w:t xml:space="preserve"> into this world</w:t>
        </w:r>
        <w:r w:rsidR="007C62EB">
          <w:rPr>
            <w:rFonts w:ascii="Swis721 BT" w:hAnsi="Swis721 BT"/>
            <w:sz w:val="24"/>
            <w:szCs w:val="24"/>
          </w:rPr>
          <w:t xml:space="preserve"> and, above all, </w:t>
        </w:r>
        <w:r w:rsidR="007C62EB" w:rsidRPr="007C62EB">
          <w:rPr>
            <w:rFonts w:ascii="Swis721 BT" w:hAnsi="Swis721 BT"/>
            <w:sz w:val="24"/>
            <w:szCs w:val="24"/>
          </w:rPr>
          <w:t xml:space="preserve">for </w:t>
        </w:r>
      </w:ins>
      <w:del w:id="40" w:author="Nishant Patel" w:date="2019-08-08T17:50:00Z">
        <w:r w:rsidRPr="00313AA9" w:rsidDel="007C62EB">
          <w:rPr>
            <w:rFonts w:ascii="Swis721 BT" w:hAnsi="Swis721 BT"/>
            <w:sz w:val="24"/>
            <w:szCs w:val="24"/>
          </w:rPr>
          <w:delText xml:space="preserve">the success </w:delText>
        </w:r>
        <w:r w:rsidRPr="00243ECD" w:rsidDel="007C62EB">
          <w:rPr>
            <w:rFonts w:ascii="Swis721 BT" w:hAnsi="Swis721 BT"/>
            <w:color w:val="FF0000"/>
            <w:sz w:val="24"/>
            <w:szCs w:val="24"/>
            <w:rPrChange w:id="41" w:author="Nishant Patel" w:date="2019-08-08T14:46:00Z">
              <w:rPr>
                <w:rFonts w:ascii="Swis721 BT" w:hAnsi="Swis721 BT"/>
                <w:sz w:val="24"/>
                <w:szCs w:val="24"/>
              </w:rPr>
            </w:rPrChange>
          </w:rPr>
          <w:delText>you all are experiencing</w:delText>
        </w:r>
        <w:r w:rsidRPr="00313AA9" w:rsidDel="007C62EB">
          <w:rPr>
            <w:rFonts w:ascii="Swis721 BT" w:hAnsi="Swis721 BT"/>
            <w:sz w:val="24"/>
            <w:szCs w:val="24"/>
          </w:rPr>
          <w:delText xml:space="preserve"> today. </w:delText>
        </w:r>
      </w:del>
      <w:del w:id="42" w:author="Nishant Patel" w:date="2019-08-08T17:51:00Z">
        <w:r w:rsidRPr="00313AA9" w:rsidDel="007C62EB">
          <w:rPr>
            <w:rFonts w:ascii="Swis721 BT" w:hAnsi="Swis721 BT"/>
            <w:sz w:val="24"/>
            <w:szCs w:val="24"/>
          </w:rPr>
          <w:delText>They are the on</w:delText>
        </w:r>
        <w:r w:rsidR="00FD7A16" w:rsidRPr="00313AA9" w:rsidDel="007C62EB">
          <w:rPr>
            <w:rFonts w:ascii="Swis721 BT" w:hAnsi="Swis721 BT"/>
            <w:sz w:val="24"/>
            <w:szCs w:val="24"/>
          </w:rPr>
          <w:delText>e</w:delText>
        </w:r>
        <w:r w:rsidRPr="00313AA9" w:rsidDel="007C62EB">
          <w:rPr>
            <w:rFonts w:ascii="Swis721 BT" w:hAnsi="Swis721 BT"/>
            <w:sz w:val="24"/>
            <w:szCs w:val="24"/>
          </w:rPr>
          <w:delText xml:space="preserve"> who have </w:delText>
        </w:r>
      </w:del>
      <w:r w:rsidRPr="00313AA9">
        <w:rPr>
          <w:rFonts w:ascii="Swis721 BT" w:hAnsi="Swis721 BT"/>
          <w:sz w:val="24"/>
          <w:szCs w:val="24"/>
        </w:rPr>
        <w:t>guid</w:t>
      </w:r>
      <w:ins w:id="43" w:author="Nishant Patel" w:date="2019-08-08T17:51:00Z">
        <w:r w:rsidR="007C62EB">
          <w:rPr>
            <w:rFonts w:ascii="Swis721 BT" w:hAnsi="Swis721 BT"/>
            <w:sz w:val="24"/>
            <w:szCs w:val="24"/>
          </w:rPr>
          <w:t>ing</w:t>
        </w:r>
      </w:ins>
      <w:del w:id="44" w:author="Nishant Patel" w:date="2019-08-08T17:51:00Z">
        <w:r w:rsidRPr="00313AA9" w:rsidDel="007C62EB">
          <w:rPr>
            <w:rFonts w:ascii="Swis721 BT" w:hAnsi="Swis721 BT"/>
            <w:sz w:val="24"/>
            <w:szCs w:val="24"/>
          </w:rPr>
          <w:delText>ed</w:delText>
        </w:r>
      </w:del>
      <w:r w:rsidRPr="00313AA9">
        <w:rPr>
          <w:rFonts w:ascii="Swis721 BT" w:hAnsi="Swis721 BT"/>
          <w:sz w:val="24"/>
          <w:szCs w:val="24"/>
        </w:rPr>
        <w:t xml:space="preserve"> you</w:t>
      </w:r>
      <w:r w:rsidR="00FD7A16" w:rsidRPr="00313AA9">
        <w:rPr>
          <w:rFonts w:ascii="Swis721 BT" w:hAnsi="Swis721 BT"/>
          <w:sz w:val="24"/>
          <w:szCs w:val="24"/>
        </w:rPr>
        <w:t xml:space="preserve"> through</w:t>
      </w:r>
      <w:ins w:id="45" w:author="Nishant Patel" w:date="2019-08-08T14:46:00Z">
        <w:r w:rsidR="00243ECD">
          <w:rPr>
            <w:rFonts w:ascii="Swis721 BT" w:hAnsi="Swis721 BT"/>
            <w:sz w:val="24"/>
            <w:szCs w:val="24"/>
          </w:rPr>
          <w:t>out</w:t>
        </w:r>
      </w:ins>
      <w:r w:rsidR="00FD7A16" w:rsidRPr="00313AA9">
        <w:rPr>
          <w:rFonts w:ascii="Swis721 BT" w:hAnsi="Swis721 BT"/>
          <w:sz w:val="24"/>
          <w:szCs w:val="24"/>
        </w:rPr>
        <w:t xml:space="preserve"> your life </w:t>
      </w:r>
      <w:del w:id="46" w:author="Nishant Patel" w:date="2019-08-08T14:47:00Z">
        <w:r w:rsidR="00FD7A16" w:rsidRPr="00313AA9" w:rsidDel="00243ECD">
          <w:rPr>
            <w:rFonts w:ascii="Swis721 BT" w:hAnsi="Swis721 BT"/>
            <w:sz w:val="24"/>
            <w:szCs w:val="24"/>
          </w:rPr>
          <w:delText xml:space="preserve">and </w:delText>
        </w:r>
      </w:del>
      <w:ins w:id="47" w:author="Nishant Patel" w:date="2019-08-08T14:47:00Z">
        <w:r w:rsidR="00243ECD">
          <w:rPr>
            <w:rFonts w:ascii="Swis721 BT" w:hAnsi="Swis721 BT"/>
            <w:sz w:val="24"/>
            <w:szCs w:val="24"/>
          </w:rPr>
          <w:t>to</w:t>
        </w:r>
        <w:r w:rsidR="00243ECD" w:rsidRPr="00313AA9">
          <w:rPr>
            <w:rFonts w:ascii="Swis721 BT" w:hAnsi="Swis721 BT"/>
            <w:sz w:val="24"/>
            <w:szCs w:val="24"/>
          </w:rPr>
          <w:t xml:space="preserve"> </w:t>
        </w:r>
      </w:ins>
      <w:r w:rsidRPr="00313AA9">
        <w:rPr>
          <w:rFonts w:ascii="Swis721 BT" w:hAnsi="Swis721 BT"/>
          <w:sz w:val="24"/>
          <w:szCs w:val="24"/>
        </w:rPr>
        <w:t xml:space="preserve">choose the </w:t>
      </w:r>
      <w:r w:rsidR="00FD7A16" w:rsidRPr="00313AA9">
        <w:rPr>
          <w:rFonts w:ascii="Swis721 BT" w:hAnsi="Swis721 BT"/>
          <w:sz w:val="24"/>
          <w:szCs w:val="24"/>
        </w:rPr>
        <w:t>right</w:t>
      </w:r>
      <w:r w:rsidRPr="00313AA9">
        <w:rPr>
          <w:rFonts w:ascii="Swis721 BT" w:hAnsi="Swis721 BT"/>
          <w:sz w:val="24"/>
          <w:szCs w:val="24"/>
        </w:rPr>
        <w:t xml:space="preserve"> path and </w:t>
      </w:r>
      <w:del w:id="48" w:author="Nishant Patel" w:date="2019-08-08T14:47:00Z">
        <w:r w:rsidRPr="00313AA9" w:rsidDel="00243ECD">
          <w:rPr>
            <w:rFonts w:ascii="Swis721 BT" w:hAnsi="Swis721 BT"/>
            <w:sz w:val="24"/>
            <w:szCs w:val="24"/>
          </w:rPr>
          <w:delText xml:space="preserve">be today in </w:delText>
        </w:r>
      </w:del>
      <w:ins w:id="49" w:author="Nishant Patel" w:date="2019-08-08T14:47:00Z">
        <w:r w:rsidR="00243ECD">
          <w:rPr>
            <w:rFonts w:ascii="Swis721 BT" w:hAnsi="Swis721 BT"/>
            <w:sz w:val="24"/>
            <w:szCs w:val="24"/>
          </w:rPr>
          <w:t xml:space="preserve">reach </w:t>
        </w:r>
      </w:ins>
      <w:r w:rsidRPr="00313AA9">
        <w:rPr>
          <w:rFonts w:ascii="Swis721 BT" w:hAnsi="Swis721 BT"/>
          <w:sz w:val="24"/>
          <w:szCs w:val="24"/>
        </w:rPr>
        <w:t xml:space="preserve">such </w:t>
      </w:r>
      <w:ins w:id="50" w:author="Nishant Patel" w:date="2019-08-08T14:47:00Z">
        <w:r w:rsidR="00243ECD">
          <w:rPr>
            <w:rFonts w:ascii="Swis721 BT" w:hAnsi="Swis721 BT"/>
            <w:sz w:val="24"/>
            <w:szCs w:val="24"/>
          </w:rPr>
          <w:t xml:space="preserve">a </w:t>
        </w:r>
      </w:ins>
      <w:r w:rsidRPr="00313AA9">
        <w:rPr>
          <w:rFonts w:ascii="Swis721 BT" w:hAnsi="Swis721 BT"/>
          <w:sz w:val="24"/>
          <w:szCs w:val="24"/>
        </w:rPr>
        <w:t xml:space="preserve">privileged position which many don’t achieve. </w:t>
      </w:r>
      <w:r w:rsidR="007E4827" w:rsidRPr="00313AA9">
        <w:rPr>
          <w:rFonts w:ascii="Swis721 BT" w:hAnsi="Swis721 BT"/>
          <w:sz w:val="24"/>
          <w:szCs w:val="24"/>
        </w:rPr>
        <w:t xml:space="preserve"> </w:t>
      </w:r>
      <w:r w:rsidR="006B3278" w:rsidRPr="00313AA9">
        <w:rPr>
          <w:rFonts w:ascii="Swis721 BT" w:hAnsi="Swis721 BT"/>
          <w:sz w:val="24"/>
          <w:szCs w:val="24"/>
        </w:rPr>
        <w:t xml:space="preserve">So, </w:t>
      </w:r>
      <w:ins w:id="51" w:author="Nishant Patel" w:date="2019-08-08T14:48:00Z">
        <w:r w:rsidR="00243ECD">
          <w:rPr>
            <w:rFonts w:ascii="Swis721 BT" w:hAnsi="Swis721 BT"/>
            <w:sz w:val="24"/>
            <w:szCs w:val="24"/>
          </w:rPr>
          <w:t xml:space="preserve">be </w:t>
        </w:r>
      </w:ins>
      <w:r w:rsidR="006B3278" w:rsidRPr="00313AA9">
        <w:rPr>
          <w:rFonts w:ascii="Swis721 BT" w:hAnsi="Swis721 BT"/>
          <w:sz w:val="24"/>
          <w:szCs w:val="24"/>
        </w:rPr>
        <w:t>thank</w:t>
      </w:r>
      <w:ins w:id="52" w:author="Nishant Patel" w:date="2019-08-08T14:48:00Z">
        <w:r w:rsidR="00243ECD">
          <w:rPr>
            <w:rFonts w:ascii="Swis721 BT" w:hAnsi="Swis721 BT"/>
            <w:sz w:val="24"/>
            <w:szCs w:val="24"/>
          </w:rPr>
          <w:t>ful to</w:t>
        </w:r>
      </w:ins>
      <w:r w:rsidR="0027504F" w:rsidRPr="00313AA9">
        <w:rPr>
          <w:rFonts w:ascii="Swis721 BT" w:hAnsi="Swis721 BT"/>
          <w:sz w:val="24"/>
          <w:szCs w:val="24"/>
        </w:rPr>
        <w:t xml:space="preserve"> your parents who have given you this opportunity. </w:t>
      </w:r>
      <w:r w:rsidR="00936D35" w:rsidRPr="00313AA9">
        <w:rPr>
          <w:rFonts w:ascii="Swis721 BT" w:hAnsi="Swis721 BT"/>
          <w:sz w:val="24"/>
          <w:szCs w:val="24"/>
        </w:rPr>
        <w:t>Had it not been for them, you won</w:t>
      </w:r>
      <w:r w:rsidR="0029745C" w:rsidRPr="00313AA9">
        <w:rPr>
          <w:rFonts w:ascii="Swis721 BT" w:hAnsi="Swis721 BT"/>
          <w:sz w:val="24"/>
          <w:szCs w:val="24"/>
        </w:rPr>
        <w:t>’</w:t>
      </w:r>
      <w:r w:rsidR="00936D35" w:rsidRPr="00313AA9">
        <w:rPr>
          <w:rFonts w:ascii="Swis721 BT" w:hAnsi="Swis721 BT"/>
          <w:sz w:val="24"/>
          <w:szCs w:val="24"/>
        </w:rPr>
        <w:t xml:space="preserve">t have been here. </w:t>
      </w:r>
      <w:r w:rsidR="0027504F" w:rsidRPr="00313AA9">
        <w:rPr>
          <w:rFonts w:ascii="Swis721 BT" w:hAnsi="Swis721 BT"/>
          <w:sz w:val="24"/>
          <w:szCs w:val="24"/>
        </w:rPr>
        <w:t>Your success is dependent on their success. Keep remembering them.</w:t>
      </w:r>
      <w:r w:rsidR="00936D35" w:rsidRPr="00313AA9">
        <w:rPr>
          <w:rFonts w:ascii="Swis721 BT" w:hAnsi="Swis721 BT"/>
          <w:sz w:val="24"/>
          <w:szCs w:val="24"/>
        </w:rPr>
        <w:t xml:space="preserve"> </w:t>
      </w:r>
    </w:p>
    <w:p w14:paraId="59107A8B" w14:textId="604A7DA6" w:rsidR="007B2517" w:rsidRPr="00313AA9" w:rsidRDefault="007B2517">
      <w:pPr>
        <w:rPr>
          <w:rFonts w:ascii="Swis721 BT" w:hAnsi="Swis721 BT"/>
          <w:sz w:val="24"/>
          <w:szCs w:val="24"/>
        </w:rPr>
      </w:pPr>
      <w:del w:id="53" w:author="Nishant Patel" w:date="2019-08-08T14:49:00Z">
        <w:r w:rsidRPr="00313AA9" w:rsidDel="00243ECD">
          <w:rPr>
            <w:rFonts w:ascii="Swis721 BT" w:hAnsi="Swis721 BT"/>
            <w:sz w:val="24"/>
            <w:szCs w:val="24"/>
          </w:rPr>
          <w:delText>I don’t have to tell you</w:delText>
        </w:r>
        <w:r w:rsidR="00FB6BB1" w:rsidRPr="00313AA9" w:rsidDel="00243ECD">
          <w:rPr>
            <w:rFonts w:ascii="Swis721 BT" w:hAnsi="Swis721 BT"/>
            <w:sz w:val="24"/>
            <w:szCs w:val="24"/>
          </w:rPr>
          <w:delText xml:space="preserve"> as </w:delText>
        </w:r>
        <w:r w:rsidRPr="00313AA9" w:rsidDel="00243ECD">
          <w:rPr>
            <w:rFonts w:ascii="Swis721 BT" w:hAnsi="Swis721 BT"/>
            <w:sz w:val="24"/>
            <w:szCs w:val="24"/>
          </w:rPr>
          <w:delText>all being an engineer</w:delText>
        </w:r>
        <w:r w:rsidR="00FB6BB1" w:rsidRPr="00313AA9" w:rsidDel="00243ECD">
          <w:rPr>
            <w:rFonts w:ascii="Swis721 BT" w:hAnsi="Swis721 BT"/>
            <w:sz w:val="24"/>
            <w:szCs w:val="24"/>
          </w:rPr>
          <w:delText xml:space="preserve"> you</w:delText>
        </w:r>
      </w:del>
      <w:ins w:id="54" w:author="Nishant Patel" w:date="2019-08-08T14:49:00Z">
        <w:r w:rsidR="00243ECD">
          <w:rPr>
            <w:rFonts w:ascii="Swis721 BT" w:hAnsi="Swis721 BT"/>
            <w:sz w:val="24"/>
            <w:szCs w:val="24"/>
          </w:rPr>
          <w:t>We</w:t>
        </w:r>
      </w:ins>
      <w:r w:rsidR="00FB6BB1" w:rsidRPr="00313AA9">
        <w:rPr>
          <w:rFonts w:ascii="Swis721 BT" w:hAnsi="Swis721 BT"/>
          <w:sz w:val="24"/>
          <w:szCs w:val="24"/>
        </w:rPr>
        <w:t xml:space="preserve"> are </w:t>
      </w:r>
      <w:ins w:id="55" w:author="Nishant Patel" w:date="2019-08-08T14:49:00Z">
        <w:r w:rsidR="00243ECD">
          <w:rPr>
            <w:rFonts w:ascii="Swis721 BT" w:hAnsi="Swis721 BT"/>
            <w:sz w:val="24"/>
            <w:szCs w:val="24"/>
          </w:rPr>
          <w:t xml:space="preserve">all </w:t>
        </w:r>
      </w:ins>
      <w:r w:rsidR="00FB6BB1" w:rsidRPr="00313AA9">
        <w:rPr>
          <w:rFonts w:ascii="Swis721 BT" w:hAnsi="Swis721 BT"/>
          <w:sz w:val="24"/>
          <w:szCs w:val="24"/>
        </w:rPr>
        <w:t>aware</w:t>
      </w:r>
      <w:r w:rsidRPr="00313AA9">
        <w:rPr>
          <w:rFonts w:ascii="Swis721 BT" w:hAnsi="Swis721 BT"/>
          <w:sz w:val="24"/>
          <w:szCs w:val="24"/>
        </w:rPr>
        <w:t xml:space="preserve"> how technology</w:t>
      </w:r>
      <w:ins w:id="56" w:author="Nishant Patel" w:date="2019-08-08T14:50:00Z">
        <w:r w:rsidR="00243ECD">
          <w:rPr>
            <w:rFonts w:ascii="Swis721 BT" w:hAnsi="Swis721 BT"/>
            <w:sz w:val="24"/>
            <w:szCs w:val="24"/>
          </w:rPr>
          <w:t>,</w:t>
        </w:r>
      </w:ins>
      <w:r w:rsidRPr="00313AA9">
        <w:rPr>
          <w:rFonts w:ascii="Swis721 BT" w:hAnsi="Swis721 BT"/>
          <w:sz w:val="24"/>
          <w:szCs w:val="24"/>
        </w:rPr>
        <w:t xml:space="preserve"> </w:t>
      </w:r>
      <w:ins w:id="57" w:author="Nishant Patel" w:date="2019-08-08T14:49:00Z">
        <w:r w:rsidR="00243ECD">
          <w:rPr>
            <w:rFonts w:ascii="Swis721 BT" w:hAnsi="Swis721 BT"/>
            <w:sz w:val="24"/>
            <w:szCs w:val="24"/>
          </w:rPr>
          <w:t>over the years</w:t>
        </w:r>
      </w:ins>
      <w:ins w:id="58" w:author="Nishant Patel" w:date="2019-08-08T14:50:00Z">
        <w:r w:rsidR="00243ECD">
          <w:rPr>
            <w:rFonts w:ascii="Swis721 BT" w:hAnsi="Swis721 BT"/>
            <w:sz w:val="24"/>
            <w:szCs w:val="24"/>
          </w:rPr>
          <w:t>,</w:t>
        </w:r>
      </w:ins>
      <w:ins w:id="59" w:author="Nishant Patel" w:date="2019-08-08T14:49:00Z">
        <w:r w:rsidR="00243ECD">
          <w:rPr>
            <w:rFonts w:ascii="Swis721 BT" w:hAnsi="Swis721 BT"/>
            <w:sz w:val="24"/>
            <w:szCs w:val="24"/>
          </w:rPr>
          <w:t xml:space="preserve"> has been</w:t>
        </w:r>
      </w:ins>
      <w:del w:id="60" w:author="Nishant Patel" w:date="2019-08-08T14:49:00Z">
        <w:r w:rsidRPr="00313AA9" w:rsidDel="00243ECD">
          <w:rPr>
            <w:rFonts w:ascii="Swis721 BT" w:hAnsi="Swis721 BT"/>
            <w:sz w:val="24"/>
            <w:szCs w:val="24"/>
          </w:rPr>
          <w:delText>is</w:delText>
        </w:r>
      </w:del>
      <w:r w:rsidRPr="00313AA9">
        <w:rPr>
          <w:rFonts w:ascii="Swis721 BT" w:hAnsi="Swis721 BT"/>
          <w:sz w:val="24"/>
          <w:szCs w:val="24"/>
        </w:rPr>
        <w:t xml:space="preserve"> </w:t>
      </w:r>
      <w:del w:id="61" w:author="Nishant Patel" w:date="2019-08-08T14:49:00Z">
        <w:r w:rsidRPr="00313AA9" w:rsidDel="00243ECD">
          <w:rPr>
            <w:rFonts w:ascii="Swis721 BT" w:hAnsi="Swis721 BT"/>
            <w:sz w:val="24"/>
            <w:szCs w:val="24"/>
          </w:rPr>
          <w:delText xml:space="preserve">changing </w:delText>
        </w:r>
      </w:del>
      <w:ins w:id="62" w:author="Nishant Patel" w:date="2019-08-08T14:51:00Z">
        <w:r w:rsidR="00243ECD">
          <w:rPr>
            <w:rFonts w:ascii="Swis721 BT" w:hAnsi="Swis721 BT"/>
            <w:sz w:val="24"/>
            <w:szCs w:val="24"/>
          </w:rPr>
          <w:t xml:space="preserve">transforming </w:t>
        </w:r>
      </w:ins>
      <w:r w:rsidRPr="00313AA9">
        <w:rPr>
          <w:rFonts w:ascii="Swis721 BT" w:hAnsi="Swis721 BT"/>
          <w:sz w:val="24"/>
          <w:szCs w:val="24"/>
        </w:rPr>
        <w:t xml:space="preserve">everything around us. </w:t>
      </w:r>
      <w:ins w:id="63" w:author="Nishant Patel" w:date="2019-08-08T14:51:00Z">
        <w:r w:rsidR="00243ECD">
          <w:rPr>
            <w:rFonts w:ascii="Swis721 BT" w:hAnsi="Swis721 BT"/>
            <w:sz w:val="24"/>
            <w:szCs w:val="24"/>
          </w:rPr>
          <w:t>However, o</w:t>
        </w:r>
      </w:ins>
      <w:del w:id="64" w:author="Nishant Patel" w:date="2019-08-08T14:51:00Z">
        <w:r w:rsidR="001F02F3" w:rsidRPr="00313AA9" w:rsidDel="00243ECD">
          <w:rPr>
            <w:rFonts w:ascii="Swis721 BT" w:hAnsi="Swis721 BT"/>
            <w:sz w:val="24"/>
            <w:szCs w:val="24"/>
          </w:rPr>
          <w:delText>O</w:delText>
        </w:r>
      </w:del>
      <w:r w:rsidR="001F02F3" w:rsidRPr="00313AA9">
        <w:rPr>
          <w:rFonts w:ascii="Swis721 BT" w:hAnsi="Swis721 BT"/>
          <w:sz w:val="24"/>
          <w:szCs w:val="24"/>
        </w:rPr>
        <w:t xml:space="preserve">ne thing </w:t>
      </w:r>
      <w:del w:id="65" w:author="Nishant Patel" w:date="2019-08-08T14:51:00Z">
        <w:r w:rsidR="001F02F3" w:rsidRPr="00313AA9" w:rsidDel="00243ECD">
          <w:rPr>
            <w:rFonts w:ascii="Swis721 BT" w:hAnsi="Swis721 BT"/>
            <w:sz w:val="24"/>
            <w:szCs w:val="24"/>
          </w:rPr>
          <w:delText xml:space="preserve">which </w:delText>
        </w:r>
      </w:del>
      <w:ins w:id="66" w:author="Nishant Patel" w:date="2019-08-08T14:51:00Z">
        <w:r w:rsidR="00243ECD">
          <w:rPr>
            <w:rFonts w:ascii="Swis721 BT" w:hAnsi="Swis721 BT"/>
            <w:sz w:val="24"/>
            <w:szCs w:val="24"/>
          </w:rPr>
          <w:t>that really</w:t>
        </w:r>
        <w:r w:rsidR="00243ECD" w:rsidRPr="00313AA9">
          <w:rPr>
            <w:rFonts w:ascii="Swis721 BT" w:hAnsi="Swis721 BT"/>
            <w:sz w:val="24"/>
            <w:szCs w:val="24"/>
          </w:rPr>
          <w:t xml:space="preserve"> </w:t>
        </w:r>
      </w:ins>
      <w:r w:rsidR="001F02F3" w:rsidRPr="00313AA9">
        <w:rPr>
          <w:rFonts w:ascii="Swis721 BT" w:hAnsi="Swis721 BT"/>
          <w:sz w:val="24"/>
          <w:szCs w:val="24"/>
        </w:rPr>
        <w:t>astonish</w:t>
      </w:r>
      <w:ins w:id="67" w:author="Nishant Patel" w:date="2019-08-08T14:51:00Z">
        <w:r w:rsidR="00243ECD">
          <w:rPr>
            <w:rFonts w:ascii="Swis721 BT" w:hAnsi="Swis721 BT"/>
            <w:sz w:val="24"/>
            <w:szCs w:val="24"/>
          </w:rPr>
          <w:t>es</w:t>
        </w:r>
      </w:ins>
      <w:r w:rsidR="001F02F3" w:rsidRPr="00313AA9">
        <w:rPr>
          <w:rFonts w:ascii="Swis721 BT" w:hAnsi="Swis721 BT"/>
          <w:sz w:val="24"/>
          <w:szCs w:val="24"/>
        </w:rPr>
        <w:t xml:space="preserve"> me </w:t>
      </w:r>
      <w:ins w:id="68" w:author="Nishant Patel" w:date="2019-08-08T14:51:00Z">
        <w:r w:rsidR="00243ECD">
          <w:rPr>
            <w:rFonts w:ascii="Swis721 BT" w:hAnsi="Swis721 BT"/>
            <w:sz w:val="24"/>
            <w:szCs w:val="24"/>
          </w:rPr>
          <w:t xml:space="preserve">is </w:t>
        </w:r>
      </w:ins>
      <w:r w:rsidR="001F02F3" w:rsidRPr="00313AA9">
        <w:rPr>
          <w:rFonts w:ascii="Swis721 BT" w:hAnsi="Swis721 BT"/>
          <w:sz w:val="24"/>
          <w:szCs w:val="24"/>
        </w:rPr>
        <w:t xml:space="preserve">the pace at which it is happening. </w:t>
      </w:r>
      <w:r w:rsidR="000B0E93" w:rsidRPr="00313AA9">
        <w:rPr>
          <w:rFonts w:ascii="Swis721 BT" w:hAnsi="Swis721 BT"/>
          <w:sz w:val="24"/>
          <w:szCs w:val="24"/>
        </w:rPr>
        <w:t>Be it technolog</w:t>
      </w:r>
      <w:ins w:id="69" w:author="Nishant Patel" w:date="2019-08-08T14:51:00Z">
        <w:r w:rsidR="00243ECD">
          <w:rPr>
            <w:rFonts w:ascii="Swis721 BT" w:hAnsi="Swis721 BT"/>
            <w:sz w:val="24"/>
            <w:szCs w:val="24"/>
          </w:rPr>
          <w:t>ies</w:t>
        </w:r>
      </w:ins>
      <w:del w:id="70" w:author="Nishant Patel" w:date="2019-08-08T14:51:00Z">
        <w:r w:rsidR="000B0E93" w:rsidRPr="00313AA9" w:rsidDel="00243ECD">
          <w:rPr>
            <w:rFonts w:ascii="Swis721 BT" w:hAnsi="Swis721 BT"/>
            <w:sz w:val="24"/>
            <w:szCs w:val="24"/>
          </w:rPr>
          <w:delText>y</w:delText>
        </w:r>
      </w:del>
      <w:r w:rsidR="000B0E93" w:rsidRPr="00313AA9">
        <w:rPr>
          <w:rFonts w:ascii="Swis721 BT" w:hAnsi="Swis721 BT"/>
          <w:sz w:val="24"/>
          <w:szCs w:val="24"/>
        </w:rPr>
        <w:t xml:space="preserve"> like Artificial Intelligence</w:t>
      </w:r>
      <w:ins w:id="71" w:author="Nishant Patel" w:date="2019-08-08T14:52:00Z">
        <w:r w:rsidR="00243ECD">
          <w:rPr>
            <w:rFonts w:ascii="Swis721 BT" w:hAnsi="Swis721 BT"/>
            <w:sz w:val="24"/>
            <w:szCs w:val="24"/>
          </w:rPr>
          <w:t xml:space="preserve"> (AI)</w:t>
        </w:r>
      </w:ins>
      <w:r w:rsidR="000B0E93" w:rsidRPr="00313AA9">
        <w:rPr>
          <w:rFonts w:ascii="Swis721 BT" w:hAnsi="Swis721 BT"/>
          <w:sz w:val="24"/>
          <w:szCs w:val="24"/>
        </w:rPr>
        <w:t xml:space="preserve">, Virtual </w:t>
      </w:r>
      <w:ins w:id="72" w:author="Nishant Patel" w:date="2019-08-08T14:52:00Z">
        <w:r w:rsidR="00243ECD">
          <w:rPr>
            <w:rFonts w:ascii="Swis721 BT" w:hAnsi="Swis721 BT"/>
            <w:sz w:val="24"/>
            <w:szCs w:val="24"/>
          </w:rPr>
          <w:t>R</w:t>
        </w:r>
      </w:ins>
      <w:del w:id="73" w:author="Nishant Patel" w:date="2019-08-08T14:52:00Z">
        <w:r w:rsidR="000B0E93" w:rsidRPr="00313AA9" w:rsidDel="00243ECD">
          <w:rPr>
            <w:rFonts w:ascii="Swis721 BT" w:hAnsi="Swis721 BT"/>
            <w:sz w:val="24"/>
            <w:szCs w:val="24"/>
          </w:rPr>
          <w:delText>r</w:delText>
        </w:r>
      </w:del>
      <w:r w:rsidR="000B0E93" w:rsidRPr="00313AA9">
        <w:rPr>
          <w:rFonts w:ascii="Swis721 BT" w:hAnsi="Swis721 BT"/>
          <w:sz w:val="24"/>
          <w:szCs w:val="24"/>
        </w:rPr>
        <w:t>eality</w:t>
      </w:r>
      <w:ins w:id="74" w:author="Nishant Patel" w:date="2019-08-08T14:52:00Z">
        <w:r w:rsidR="00243ECD">
          <w:rPr>
            <w:rFonts w:ascii="Swis721 BT" w:hAnsi="Swis721 BT"/>
            <w:sz w:val="24"/>
            <w:szCs w:val="24"/>
          </w:rPr>
          <w:t xml:space="preserve"> (VR)</w:t>
        </w:r>
      </w:ins>
      <w:r w:rsidR="000B0E93" w:rsidRPr="00313AA9">
        <w:rPr>
          <w:rFonts w:ascii="Swis721 BT" w:hAnsi="Swis721 BT"/>
          <w:sz w:val="24"/>
          <w:szCs w:val="24"/>
        </w:rPr>
        <w:t xml:space="preserve">, </w:t>
      </w:r>
      <w:ins w:id="75" w:author="Nishant Patel" w:date="2019-08-08T14:52:00Z">
        <w:r w:rsidR="00243ECD">
          <w:rPr>
            <w:rFonts w:ascii="Swis721 BT" w:hAnsi="Swis721 BT"/>
            <w:sz w:val="24"/>
            <w:szCs w:val="24"/>
          </w:rPr>
          <w:t>Internet of Things (</w:t>
        </w:r>
      </w:ins>
      <w:r w:rsidR="000B0E93" w:rsidRPr="00313AA9">
        <w:rPr>
          <w:rFonts w:ascii="Swis721 BT" w:hAnsi="Swis721 BT"/>
          <w:sz w:val="24"/>
          <w:szCs w:val="24"/>
        </w:rPr>
        <w:t>I</w:t>
      </w:r>
      <w:ins w:id="76" w:author="Nishant Patel" w:date="2019-08-08T14:52:00Z">
        <w:r w:rsidR="00243ECD">
          <w:rPr>
            <w:rFonts w:ascii="Swis721 BT" w:hAnsi="Swis721 BT"/>
            <w:sz w:val="24"/>
            <w:szCs w:val="24"/>
          </w:rPr>
          <w:t>o</w:t>
        </w:r>
      </w:ins>
      <w:del w:id="77" w:author="Nishant Patel" w:date="2019-08-08T14:52:00Z">
        <w:r w:rsidR="000B0E93" w:rsidRPr="00313AA9" w:rsidDel="00243ECD">
          <w:rPr>
            <w:rFonts w:ascii="Swis721 BT" w:hAnsi="Swis721 BT"/>
            <w:sz w:val="24"/>
            <w:szCs w:val="24"/>
          </w:rPr>
          <w:delText>O</w:delText>
        </w:r>
      </w:del>
      <w:r w:rsidR="000B0E93" w:rsidRPr="00313AA9">
        <w:rPr>
          <w:rFonts w:ascii="Swis721 BT" w:hAnsi="Swis721 BT"/>
          <w:sz w:val="24"/>
          <w:szCs w:val="24"/>
        </w:rPr>
        <w:t>T</w:t>
      </w:r>
      <w:ins w:id="78" w:author="Nishant Patel" w:date="2019-08-08T14:52:00Z">
        <w:r w:rsidR="00243ECD">
          <w:rPr>
            <w:rFonts w:ascii="Swis721 BT" w:hAnsi="Swis721 BT"/>
            <w:sz w:val="24"/>
            <w:szCs w:val="24"/>
          </w:rPr>
          <w:t>)</w:t>
        </w:r>
      </w:ins>
      <w:r w:rsidR="000D4811" w:rsidRPr="00313AA9">
        <w:rPr>
          <w:rFonts w:ascii="Swis721 BT" w:hAnsi="Swis721 BT"/>
          <w:sz w:val="24"/>
          <w:szCs w:val="24"/>
        </w:rPr>
        <w:t xml:space="preserve">, </w:t>
      </w:r>
      <w:del w:id="79" w:author="Nishant Patel" w:date="2019-08-08T14:52:00Z">
        <w:r w:rsidR="000C009D" w:rsidRPr="00313AA9" w:rsidDel="00243ECD">
          <w:rPr>
            <w:rFonts w:ascii="Swis721 BT" w:hAnsi="Swis721 BT"/>
            <w:sz w:val="24"/>
            <w:szCs w:val="24"/>
          </w:rPr>
          <w:delText xml:space="preserve">Machine </w:delText>
        </w:r>
      </w:del>
      <w:ins w:id="80" w:author="Nishant Patel" w:date="2019-08-08T14:52:00Z">
        <w:r w:rsidR="00243ECD">
          <w:rPr>
            <w:rFonts w:ascii="Swis721 BT" w:hAnsi="Swis721 BT"/>
            <w:sz w:val="24"/>
            <w:szCs w:val="24"/>
          </w:rPr>
          <w:t>m</w:t>
        </w:r>
        <w:r w:rsidR="00243ECD" w:rsidRPr="00313AA9">
          <w:rPr>
            <w:rFonts w:ascii="Swis721 BT" w:hAnsi="Swis721 BT"/>
            <w:sz w:val="24"/>
            <w:szCs w:val="24"/>
          </w:rPr>
          <w:t xml:space="preserve">achine </w:t>
        </w:r>
      </w:ins>
      <w:r w:rsidR="000C009D" w:rsidRPr="00313AA9">
        <w:rPr>
          <w:rFonts w:ascii="Swis721 BT" w:hAnsi="Swis721 BT"/>
          <w:sz w:val="24"/>
          <w:szCs w:val="24"/>
        </w:rPr>
        <w:t xml:space="preserve">learning, </w:t>
      </w:r>
      <w:del w:id="81" w:author="Nishant Patel" w:date="2019-08-08T14:52:00Z">
        <w:r w:rsidR="000D4811" w:rsidRPr="00313AA9" w:rsidDel="00243ECD">
          <w:rPr>
            <w:rFonts w:ascii="Swis721 BT" w:hAnsi="Swis721 BT"/>
            <w:sz w:val="24"/>
            <w:szCs w:val="24"/>
          </w:rPr>
          <w:delText>Robotics</w:delText>
        </w:r>
        <w:r w:rsidR="000B0E93" w:rsidRPr="00313AA9" w:rsidDel="00243ECD">
          <w:rPr>
            <w:rFonts w:ascii="Swis721 BT" w:hAnsi="Swis721 BT"/>
            <w:sz w:val="24"/>
            <w:szCs w:val="24"/>
          </w:rPr>
          <w:delText xml:space="preserve"> </w:delText>
        </w:r>
      </w:del>
      <w:ins w:id="82" w:author="Nishant Patel" w:date="2019-08-08T14:52:00Z">
        <w:r w:rsidR="00243ECD">
          <w:rPr>
            <w:rFonts w:ascii="Swis721 BT" w:hAnsi="Swis721 BT"/>
            <w:sz w:val="24"/>
            <w:szCs w:val="24"/>
          </w:rPr>
          <w:t>r</w:t>
        </w:r>
        <w:r w:rsidR="00243ECD" w:rsidRPr="00313AA9">
          <w:rPr>
            <w:rFonts w:ascii="Swis721 BT" w:hAnsi="Swis721 BT"/>
            <w:sz w:val="24"/>
            <w:szCs w:val="24"/>
          </w:rPr>
          <w:t xml:space="preserve">obotics </w:t>
        </w:r>
      </w:ins>
      <w:r w:rsidR="000B0E93" w:rsidRPr="00313AA9">
        <w:rPr>
          <w:rFonts w:ascii="Swis721 BT" w:hAnsi="Swis721 BT"/>
          <w:sz w:val="24"/>
          <w:szCs w:val="24"/>
        </w:rPr>
        <w:t xml:space="preserve">or </w:t>
      </w:r>
      <w:ins w:id="83" w:author="Nishant Patel" w:date="2019-08-08T14:52:00Z">
        <w:r w:rsidR="00243ECD">
          <w:rPr>
            <w:rFonts w:ascii="Swis721 BT" w:hAnsi="Swis721 BT"/>
            <w:sz w:val="24"/>
            <w:szCs w:val="24"/>
          </w:rPr>
          <w:t>the latest gadgets</w:t>
        </w:r>
      </w:ins>
      <w:ins w:id="84" w:author="Nishant Patel" w:date="2019-08-08T14:55:00Z">
        <w:r w:rsidR="00CF6FA7">
          <w:rPr>
            <w:rFonts w:ascii="Swis721 BT" w:hAnsi="Swis721 BT"/>
            <w:sz w:val="24"/>
            <w:szCs w:val="24"/>
          </w:rPr>
          <w:t xml:space="preserve"> and services</w:t>
        </w:r>
      </w:ins>
      <w:ins w:id="85" w:author="Nishant Patel" w:date="2019-08-08T14:52:00Z">
        <w:r w:rsidR="00243ECD">
          <w:rPr>
            <w:rFonts w:ascii="Swis721 BT" w:hAnsi="Swis721 BT"/>
            <w:sz w:val="24"/>
            <w:szCs w:val="24"/>
          </w:rPr>
          <w:t xml:space="preserve"> </w:t>
        </w:r>
      </w:ins>
      <w:ins w:id="86" w:author="Nishant Patel" w:date="2019-08-08T14:53:00Z">
        <w:r w:rsidR="00243ECD">
          <w:rPr>
            <w:rFonts w:ascii="Swis721 BT" w:hAnsi="Swis721 BT"/>
            <w:sz w:val="24"/>
            <w:szCs w:val="24"/>
          </w:rPr>
          <w:t xml:space="preserve">that we come across </w:t>
        </w:r>
      </w:ins>
      <w:r w:rsidR="000B0E93" w:rsidRPr="00313AA9">
        <w:rPr>
          <w:rFonts w:ascii="Swis721 BT" w:hAnsi="Swis721 BT"/>
          <w:sz w:val="24"/>
          <w:szCs w:val="24"/>
        </w:rPr>
        <w:t xml:space="preserve">in our personal </w:t>
      </w:r>
      <w:ins w:id="87" w:author="Nishant Patel" w:date="2019-08-08T14:53:00Z">
        <w:r w:rsidR="00243ECD">
          <w:rPr>
            <w:rFonts w:ascii="Swis721 BT" w:hAnsi="Swis721 BT"/>
            <w:sz w:val="24"/>
            <w:szCs w:val="24"/>
          </w:rPr>
          <w:t>day-to-day</w:t>
        </w:r>
        <w:r w:rsidR="00243ECD" w:rsidRPr="00313AA9">
          <w:rPr>
            <w:rFonts w:ascii="Swis721 BT" w:hAnsi="Swis721 BT"/>
            <w:sz w:val="24"/>
            <w:szCs w:val="24"/>
          </w:rPr>
          <w:t xml:space="preserve"> </w:t>
        </w:r>
      </w:ins>
      <w:r w:rsidR="000B0E93" w:rsidRPr="00313AA9">
        <w:rPr>
          <w:rFonts w:ascii="Swis721 BT" w:hAnsi="Swis721 BT"/>
          <w:sz w:val="24"/>
          <w:szCs w:val="24"/>
        </w:rPr>
        <w:t>li</w:t>
      </w:r>
      <w:ins w:id="88" w:author="Nishant Patel" w:date="2019-08-08T14:53:00Z">
        <w:r w:rsidR="00243ECD">
          <w:rPr>
            <w:rFonts w:ascii="Swis721 BT" w:hAnsi="Swis721 BT"/>
            <w:sz w:val="24"/>
            <w:szCs w:val="24"/>
          </w:rPr>
          <w:t>v</w:t>
        </w:r>
      </w:ins>
      <w:del w:id="89" w:author="Nishant Patel" w:date="2019-08-08T14:53:00Z">
        <w:r w:rsidR="000B0E93" w:rsidRPr="00313AA9" w:rsidDel="00243ECD">
          <w:rPr>
            <w:rFonts w:ascii="Swis721 BT" w:hAnsi="Swis721 BT"/>
            <w:sz w:val="24"/>
            <w:szCs w:val="24"/>
          </w:rPr>
          <w:delText>f</w:delText>
        </w:r>
      </w:del>
      <w:r w:rsidR="000B0E93" w:rsidRPr="00313AA9">
        <w:rPr>
          <w:rFonts w:ascii="Swis721 BT" w:hAnsi="Swis721 BT"/>
          <w:sz w:val="24"/>
          <w:szCs w:val="24"/>
        </w:rPr>
        <w:t>e</w:t>
      </w:r>
      <w:ins w:id="90" w:author="Nishant Patel" w:date="2019-08-08T14:53:00Z">
        <w:r w:rsidR="00243ECD">
          <w:rPr>
            <w:rFonts w:ascii="Swis721 BT" w:hAnsi="Swis721 BT"/>
            <w:sz w:val="24"/>
            <w:szCs w:val="24"/>
          </w:rPr>
          <w:t>s</w:t>
        </w:r>
      </w:ins>
      <w:r w:rsidR="000B0E93" w:rsidRPr="00313AA9">
        <w:rPr>
          <w:rFonts w:ascii="Swis721 BT" w:hAnsi="Swis721 BT"/>
          <w:sz w:val="24"/>
          <w:szCs w:val="24"/>
        </w:rPr>
        <w:t xml:space="preserve"> like smartphone</w:t>
      </w:r>
      <w:ins w:id="91" w:author="Nishant Patel" w:date="2019-08-08T14:53:00Z">
        <w:r w:rsidR="00243ECD">
          <w:rPr>
            <w:rFonts w:ascii="Swis721 BT" w:hAnsi="Swis721 BT"/>
            <w:sz w:val="24"/>
            <w:szCs w:val="24"/>
          </w:rPr>
          <w:t>s</w:t>
        </w:r>
      </w:ins>
      <w:ins w:id="92" w:author="Nishant Patel" w:date="2019-08-08T17:52:00Z">
        <w:r w:rsidR="008010A6">
          <w:rPr>
            <w:rFonts w:ascii="Swis721 BT" w:hAnsi="Swis721 BT"/>
            <w:sz w:val="24"/>
            <w:szCs w:val="24"/>
          </w:rPr>
          <w:t xml:space="preserve"> and</w:t>
        </w:r>
      </w:ins>
      <w:del w:id="93" w:author="Nishant Patel" w:date="2019-08-08T17:52:00Z">
        <w:r w:rsidR="000B0E93" w:rsidRPr="00313AA9" w:rsidDel="008010A6">
          <w:rPr>
            <w:rFonts w:ascii="Swis721 BT" w:hAnsi="Swis721 BT"/>
            <w:sz w:val="24"/>
            <w:szCs w:val="24"/>
          </w:rPr>
          <w:delText>,</w:delText>
        </w:r>
      </w:del>
      <w:r w:rsidR="000B0E93" w:rsidRPr="00313AA9">
        <w:rPr>
          <w:rFonts w:ascii="Swis721 BT" w:hAnsi="Swis721 BT"/>
          <w:sz w:val="24"/>
          <w:szCs w:val="24"/>
        </w:rPr>
        <w:t xml:space="preserve"> 24X7 </w:t>
      </w:r>
      <w:ins w:id="94" w:author="Nishant Patel" w:date="2019-08-08T14:53:00Z">
        <w:r w:rsidR="00243ECD">
          <w:rPr>
            <w:rFonts w:ascii="Swis721 BT" w:hAnsi="Swis721 BT"/>
            <w:sz w:val="24"/>
            <w:szCs w:val="24"/>
          </w:rPr>
          <w:t xml:space="preserve">Internet </w:t>
        </w:r>
      </w:ins>
      <w:r w:rsidR="000B0E93" w:rsidRPr="00313AA9">
        <w:rPr>
          <w:rFonts w:ascii="Swis721 BT" w:hAnsi="Swis721 BT"/>
          <w:sz w:val="24"/>
          <w:szCs w:val="24"/>
        </w:rPr>
        <w:t>conn</w:t>
      </w:r>
      <w:r w:rsidR="00201E2C" w:rsidRPr="00313AA9">
        <w:rPr>
          <w:rFonts w:ascii="Swis721 BT" w:hAnsi="Swis721 BT"/>
          <w:sz w:val="24"/>
          <w:szCs w:val="24"/>
        </w:rPr>
        <w:t>e</w:t>
      </w:r>
      <w:r w:rsidR="000B0E93" w:rsidRPr="00313AA9">
        <w:rPr>
          <w:rFonts w:ascii="Swis721 BT" w:hAnsi="Swis721 BT"/>
          <w:sz w:val="24"/>
          <w:szCs w:val="24"/>
        </w:rPr>
        <w:t xml:space="preserve">ctivity – </w:t>
      </w:r>
      <w:ins w:id="95" w:author="Nishant Patel" w:date="2019-08-08T14:54:00Z">
        <w:r w:rsidR="00CF6FA7">
          <w:rPr>
            <w:rFonts w:ascii="Swis721 BT" w:hAnsi="Swis721 BT"/>
            <w:sz w:val="24"/>
            <w:szCs w:val="24"/>
          </w:rPr>
          <w:t>all these technolog</w:t>
        </w:r>
      </w:ins>
      <w:ins w:id="96" w:author="Nishant Patel" w:date="2019-08-08T14:55:00Z">
        <w:r w:rsidR="00CF6FA7">
          <w:rPr>
            <w:rFonts w:ascii="Swis721 BT" w:hAnsi="Swis721 BT"/>
            <w:sz w:val="24"/>
            <w:szCs w:val="24"/>
          </w:rPr>
          <w:t>ies</w:t>
        </w:r>
      </w:ins>
      <w:ins w:id="97" w:author="Nishant Patel" w:date="2019-08-08T14:54:00Z">
        <w:r w:rsidR="00CF6FA7">
          <w:rPr>
            <w:rFonts w:ascii="Swis721 BT" w:hAnsi="Swis721 BT"/>
            <w:sz w:val="24"/>
            <w:szCs w:val="24"/>
          </w:rPr>
          <w:t xml:space="preserve"> </w:t>
        </w:r>
      </w:ins>
      <w:del w:id="98" w:author="Nishant Patel" w:date="2019-08-08T14:54:00Z">
        <w:r w:rsidR="005A187E" w:rsidRPr="00313AA9" w:rsidDel="00CF6FA7">
          <w:rPr>
            <w:rFonts w:ascii="Swis721 BT" w:hAnsi="Swis721 BT"/>
            <w:sz w:val="24"/>
            <w:szCs w:val="24"/>
          </w:rPr>
          <w:delText>it</w:delText>
        </w:r>
      </w:del>
      <w:r w:rsidR="005A187E" w:rsidRPr="00313AA9">
        <w:rPr>
          <w:rFonts w:ascii="Swis721 BT" w:hAnsi="Swis721 BT"/>
          <w:sz w:val="24"/>
          <w:szCs w:val="24"/>
        </w:rPr>
        <w:t xml:space="preserve"> </w:t>
      </w:r>
      <w:del w:id="99" w:author="Nishant Patel" w:date="2019-08-08T14:55:00Z">
        <w:r w:rsidR="005A187E" w:rsidRPr="00313AA9" w:rsidDel="00CF6FA7">
          <w:rPr>
            <w:rFonts w:ascii="Swis721 BT" w:hAnsi="Swis721 BT"/>
            <w:sz w:val="24"/>
            <w:szCs w:val="24"/>
          </w:rPr>
          <w:delText xml:space="preserve">is </w:delText>
        </w:r>
      </w:del>
      <w:ins w:id="100" w:author="Nishant Patel" w:date="2019-08-08T14:55:00Z">
        <w:r w:rsidR="00CF6FA7">
          <w:rPr>
            <w:rFonts w:ascii="Swis721 BT" w:hAnsi="Swis721 BT"/>
            <w:sz w:val="24"/>
            <w:szCs w:val="24"/>
          </w:rPr>
          <w:t>are</w:t>
        </w:r>
        <w:r w:rsidR="00CF6FA7" w:rsidRPr="00313AA9">
          <w:rPr>
            <w:rFonts w:ascii="Swis721 BT" w:hAnsi="Swis721 BT"/>
            <w:sz w:val="24"/>
            <w:szCs w:val="24"/>
          </w:rPr>
          <w:t xml:space="preserve"> </w:t>
        </w:r>
      </w:ins>
      <w:r w:rsidR="005A187E" w:rsidRPr="00313AA9">
        <w:rPr>
          <w:rFonts w:ascii="Swis721 BT" w:hAnsi="Swis721 BT"/>
          <w:sz w:val="24"/>
          <w:szCs w:val="24"/>
        </w:rPr>
        <w:t xml:space="preserve">changing </w:t>
      </w:r>
      <w:r w:rsidR="000B0E93" w:rsidRPr="00313AA9">
        <w:rPr>
          <w:rFonts w:ascii="Swis721 BT" w:hAnsi="Swis721 BT"/>
          <w:sz w:val="24"/>
          <w:szCs w:val="24"/>
        </w:rPr>
        <w:t>everything</w:t>
      </w:r>
      <w:ins w:id="101" w:author="Nishant Patel" w:date="2019-08-08T14:55:00Z">
        <w:r w:rsidR="00CF6FA7">
          <w:rPr>
            <w:rFonts w:ascii="Swis721 BT" w:hAnsi="Swis721 BT"/>
            <w:sz w:val="24"/>
            <w:szCs w:val="24"/>
          </w:rPr>
          <w:t>, right</w:t>
        </w:r>
      </w:ins>
      <w:r w:rsidR="000B0E93" w:rsidRPr="00313AA9">
        <w:rPr>
          <w:rFonts w:ascii="Swis721 BT" w:hAnsi="Swis721 BT"/>
          <w:sz w:val="24"/>
          <w:szCs w:val="24"/>
        </w:rPr>
        <w:t xml:space="preserve"> </w:t>
      </w:r>
      <w:r w:rsidR="005A187E" w:rsidRPr="00313AA9">
        <w:rPr>
          <w:rFonts w:ascii="Swis721 BT" w:hAnsi="Swis721 BT"/>
          <w:sz w:val="24"/>
          <w:szCs w:val="24"/>
        </w:rPr>
        <w:t xml:space="preserve">from our </w:t>
      </w:r>
      <w:r w:rsidR="003F35E5" w:rsidRPr="00313AA9">
        <w:rPr>
          <w:rFonts w:ascii="Swis721 BT" w:hAnsi="Swis721 BT"/>
          <w:sz w:val="24"/>
          <w:szCs w:val="24"/>
        </w:rPr>
        <w:t xml:space="preserve">day to day </w:t>
      </w:r>
      <w:r w:rsidR="005A187E" w:rsidRPr="00313AA9">
        <w:rPr>
          <w:rFonts w:ascii="Swis721 BT" w:hAnsi="Swis721 BT"/>
          <w:sz w:val="24"/>
          <w:szCs w:val="24"/>
        </w:rPr>
        <w:t>behavior</w:t>
      </w:r>
      <w:ins w:id="102" w:author="Nishant Patel" w:date="2019-08-08T14:56:00Z">
        <w:r w:rsidR="00CF6FA7">
          <w:rPr>
            <w:rFonts w:ascii="Swis721 BT" w:hAnsi="Swis721 BT"/>
            <w:sz w:val="24"/>
            <w:szCs w:val="24"/>
          </w:rPr>
          <w:t xml:space="preserve"> and </w:t>
        </w:r>
      </w:ins>
      <w:ins w:id="103" w:author="Nishant Patel" w:date="2019-08-08T14:55:00Z">
        <w:r w:rsidR="00CF6FA7">
          <w:rPr>
            <w:rFonts w:ascii="Swis721 BT" w:hAnsi="Swis721 BT"/>
            <w:sz w:val="24"/>
            <w:szCs w:val="24"/>
          </w:rPr>
          <w:t>perception</w:t>
        </w:r>
      </w:ins>
      <w:ins w:id="104" w:author="Nishant Patel" w:date="2019-08-08T14:56:00Z">
        <w:r w:rsidR="00CF6FA7">
          <w:rPr>
            <w:rFonts w:ascii="Swis721 BT" w:hAnsi="Swis721 BT"/>
            <w:sz w:val="24"/>
            <w:szCs w:val="24"/>
          </w:rPr>
          <w:t xml:space="preserve"> </w:t>
        </w:r>
      </w:ins>
      <w:del w:id="105" w:author="Nishant Patel" w:date="2019-08-08T14:56:00Z">
        <w:r w:rsidR="005A187E" w:rsidRPr="00313AA9" w:rsidDel="00CF6FA7">
          <w:rPr>
            <w:rFonts w:ascii="Swis721 BT" w:hAnsi="Swis721 BT"/>
            <w:sz w:val="24"/>
            <w:szCs w:val="24"/>
          </w:rPr>
          <w:delText xml:space="preserve"> </w:delText>
        </w:r>
      </w:del>
      <w:r w:rsidR="005A187E" w:rsidRPr="00313AA9">
        <w:rPr>
          <w:rFonts w:ascii="Swis721 BT" w:hAnsi="Swis721 BT"/>
          <w:sz w:val="24"/>
          <w:szCs w:val="24"/>
        </w:rPr>
        <w:t>to</w:t>
      </w:r>
      <w:r w:rsidR="00550094" w:rsidRPr="00313AA9">
        <w:rPr>
          <w:rFonts w:ascii="Swis721 BT" w:hAnsi="Swis721 BT"/>
          <w:sz w:val="24"/>
          <w:szCs w:val="24"/>
        </w:rPr>
        <w:t xml:space="preserve"> our</w:t>
      </w:r>
      <w:r w:rsidR="005A187E" w:rsidRPr="00313AA9">
        <w:rPr>
          <w:rFonts w:ascii="Swis721 BT" w:hAnsi="Swis721 BT"/>
          <w:sz w:val="24"/>
          <w:szCs w:val="24"/>
        </w:rPr>
        <w:t xml:space="preserve"> work</w:t>
      </w:r>
      <w:r w:rsidR="003F35E5" w:rsidRPr="00313AA9">
        <w:rPr>
          <w:rFonts w:ascii="Swis721 BT" w:hAnsi="Swis721 BT"/>
          <w:sz w:val="24"/>
          <w:szCs w:val="24"/>
        </w:rPr>
        <w:t xml:space="preserve"> culture</w:t>
      </w:r>
      <w:ins w:id="106" w:author="Nishant Patel" w:date="2019-08-08T14:57:00Z">
        <w:r w:rsidR="00CF6FA7">
          <w:rPr>
            <w:rFonts w:ascii="Swis721 BT" w:hAnsi="Swis721 BT"/>
            <w:sz w:val="24"/>
            <w:szCs w:val="24"/>
          </w:rPr>
          <w:t>, outlook and even</w:t>
        </w:r>
      </w:ins>
      <w:del w:id="107" w:author="Nishant Patel" w:date="2019-08-08T14:57:00Z">
        <w:r w:rsidR="003F35E5" w:rsidRPr="00313AA9" w:rsidDel="00CF6FA7">
          <w:rPr>
            <w:rFonts w:ascii="Swis721 BT" w:hAnsi="Swis721 BT"/>
            <w:sz w:val="24"/>
            <w:szCs w:val="24"/>
          </w:rPr>
          <w:delText xml:space="preserve"> </w:delText>
        </w:r>
        <w:r w:rsidR="005A187E" w:rsidRPr="00313AA9" w:rsidDel="00CF6FA7">
          <w:rPr>
            <w:rFonts w:ascii="Swis721 BT" w:hAnsi="Swis721 BT"/>
            <w:sz w:val="24"/>
            <w:szCs w:val="24"/>
          </w:rPr>
          <w:delText xml:space="preserve">to </w:delText>
        </w:r>
      </w:del>
      <w:ins w:id="108" w:author="Nishant Patel" w:date="2019-08-08T14:57:00Z">
        <w:r w:rsidR="00CF6FA7">
          <w:rPr>
            <w:rFonts w:ascii="Swis721 BT" w:hAnsi="Swis721 BT"/>
            <w:sz w:val="24"/>
            <w:szCs w:val="24"/>
          </w:rPr>
          <w:t xml:space="preserve"> </w:t>
        </w:r>
      </w:ins>
      <w:r w:rsidR="00550094" w:rsidRPr="00313AA9">
        <w:rPr>
          <w:rFonts w:ascii="Swis721 BT" w:hAnsi="Swis721 BT"/>
          <w:sz w:val="24"/>
          <w:szCs w:val="24"/>
        </w:rPr>
        <w:t xml:space="preserve">the way </w:t>
      </w:r>
      <w:ins w:id="109" w:author="Nishant Patel" w:date="2019-08-08T14:57:00Z">
        <w:r w:rsidR="00CF6FA7">
          <w:rPr>
            <w:rFonts w:ascii="Swis721 BT" w:hAnsi="Swis721 BT"/>
            <w:sz w:val="24"/>
            <w:szCs w:val="24"/>
          </w:rPr>
          <w:t xml:space="preserve">we </w:t>
        </w:r>
        <w:commentRangeStart w:id="110"/>
        <w:r w:rsidR="00CF6FA7" w:rsidRPr="008010A6">
          <w:rPr>
            <w:rFonts w:ascii="Swis721 BT" w:hAnsi="Swis721 BT"/>
            <w:sz w:val="24"/>
            <w:szCs w:val="24"/>
            <w:highlight w:val="yellow"/>
            <w:rPrChange w:id="111" w:author="Nishant Patel" w:date="2019-08-08T17:53:00Z">
              <w:rPr>
                <w:rFonts w:ascii="Swis721 BT" w:hAnsi="Swis721 BT"/>
                <w:sz w:val="24"/>
                <w:szCs w:val="24"/>
              </w:rPr>
            </w:rPrChange>
          </w:rPr>
          <w:t xml:space="preserve">operate our </w:t>
        </w:r>
      </w:ins>
      <w:r w:rsidR="00550094" w:rsidRPr="008010A6">
        <w:rPr>
          <w:rFonts w:ascii="Swis721 BT" w:hAnsi="Swis721 BT"/>
          <w:sz w:val="24"/>
          <w:szCs w:val="24"/>
          <w:highlight w:val="yellow"/>
          <w:rPrChange w:id="112" w:author="Nishant Patel" w:date="2019-08-08T17:53:00Z">
            <w:rPr>
              <w:rFonts w:ascii="Swis721 BT" w:hAnsi="Swis721 BT"/>
              <w:sz w:val="24"/>
              <w:szCs w:val="24"/>
            </w:rPr>
          </w:rPrChange>
        </w:rPr>
        <w:t>business</w:t>
      </w:r>
      <w:r w:rsidR="00550094" w:rsidRPr="008010A6">
        <w:rPr>
          <w:rFonts w:ascii="Swis721 BT" w:hAnsi="Swis721 BT"/>
          <w:color w:val="FF0000"/>
          <w:sz w:val="24"/>
          <w:szCs w:val="24"/>
          <w:rPrChange w:id="113" w:author="Nishant Patel" w:date="2019-08-08T17:53:00Z">
            <w:rPr>
              <w:rFonts w:ascii="Swis721 BT" w:hAnsi="Swis721 BT"/>
              <w:sz w:val="24"/>
              <w:szCs w:val="24"/>
            </w:rPr>
          </w:rPrChange>
        </w:rPr>
        <w:t xml:space="preserve"> </w:t>
      </w:r>
      <w:del w:id="114" w:author="Nishant Patel" w:date="2019-08-08T14:57:00Z">
        <w:r w:rsidR="00550094" w:rsidRPr="00313AA9" w:rsidDel="00CF6FA7">
          <w:rPr>
            <w:rFonts w:ascii="Swis721 BT" w:hAnsi="Swis721 BT"/>
            <w:sz w:val="24"/>
            <w:szCs w:val="24"/>
          </w:rPr>
          <w:delText xml:space="preserve">are done </w:delText>
        </w:r>
      </w:del>
      <w:r w:rsidR="00550094" w:rsidRPr="00313AA9">
        <w:rPr>
          <w:rFonts w:ascii="Swis721 BT" w:hAnsi="Swis721 BT"/>
          <w:sz w:val="24"/>
          <w:szCs w:val="24"/>
        </w:rPr>
        <w:t>today</w:t>
      </w:r>
      <w:commentRangeEnd w:id="110"/>
      <w:r w:rsidR="00B54D71">
        <w:rPr>
          <w:rStyle w:val="CommentReference"/>
        </w:rPr>
        <w:commentReference w:id="110"/>
      </w:r>
      <w:r w:rsidR="00550094" w:rsidRPr="00313AA9">
        <w:rPr>
          <w:rFonts w:ascii="Swis721 BT" w:hAnsi="Swis721 BT"/>
          <w:sz w:val="24"/>
          <w:szCs w:val="24"/>
        </w:rPr>
        <w:t xml:space="preserve">. </w:t>
      </w:r>
      <w:r w:rsidR="000B0E93" w:rsidRPr="00313AA9">
        <w:rPr>
          <w:rFonts w:ascii="Swis721 BT" w:hAnsi="Swis721 BT"/>
          <w:sz w:val="24"/>
          <w:szCs w:val="24"/>
        </w:rPr>
        <w:t xml:space="preserve"> </w:t>
      </w:r>
    </w:p>
    <w:p w14:paraId="2F88B84D" w14:textId="009777F5" w:rsidR="0012173B" w:rsidRPr="00313AA9" w:rsidRDefault="00A15FC8">
      <w:pPr>
        <w:rPr>
          <w:rFonts w:ascii="Swis721 BT" w:hAnsi="Swis721 BT"/>
          <w:sz w:val="24"/>
          <w:szCs w:val="24"/>
        </w:rPr>
      </w:pPr>
      <w:r w:rsidRPr="00313AA9">
        <w:rPr>
          <w:rFonts w:ascii="Swis721 BT" w:hAnsi="Swis721 BT"/>
          <w:sz w:val="24"/>
          <w:szCs w:val="24"/>
        </w:rPr>
        <w:t xml:space="preserve">While on a personal front, we are connected to the world 24X7, </w:t>
      </w:r>
      <w:ins w:id="115" w:author="Nishant Patel" w:date="2019-08-08T14:58:00Z">
        <w:r w:rsidR="00CF6FA7">
          <w:rPr>
            <w:rFonts w:ascii="Swis721 BT" w:hAnsi="Swis721 BT"/>
            <w:sz w:val="24"/>
            <w:szCs w:val="24"/>
          </w:rPr>
          <w:t xml:space="preserve">we </w:t>
        </w:r>
      </w:ins>
      <w:r w:rsidRPr="00313AA9">
        <w:rPr>
          <w:rFonts w:ascii="Swis721 BT" w:hAnsi="Swis721 BT"/>
          <w:sz w:val="24"/>
          <w:szCs w:val="24"/>
        </w:rPr>
        <w:t xml:space="preserve">can get information </w:t>
      </w:r>
      <w:del w:id="116" w:author="Nishant Patel" w:date="2019-08-08T14:58:00Z">
        <w:r w:rsidRPr="00313AA9" w:rsidDel="00CF6FA7">
          <w:rPr>
            <w:rFonts w:ascii="Swis721 BT" w:hAnsi="Swis721 BT"/>
            <w:sz w:val="24"/>
            <w:szCs w:val="24"/>
          </w:rPr>
          <w:delText xml:space="preserve">at our finger tips </w:delText>
        </w:r>
      </w:del>
      <w:r w:rsidRPr="00313AA9">
        <w:rPr>
          <w:rFonts w:ascii="Swis721 BT" w:hAnsi="Swis721 BT"/>
          <w:sz w:val="24"/>
          <w:szCs w:val="24"/>
        </w:rPr>
        <w:t>about almost anything from any part of the world</w:t>
      </w:r>
      <w:ins w:id="117" w:author="Nishant Patel" w:date="2019-08-08T14:58:00Z">
        <w:r w:rsidR="00CF6FA7">
          <w:rPr>
            <w:rFonts w:ascii="Swis721 BT" w:hAnsi="Swis721 BT"/>
            <w:sz w:val="24"/>
            <w:szCs w:val="24"/>
          </w:rPr>
          <w:t xml:space="preserve"> </w:t>
        </w:r>
        <w:r w:rsidR="00CF6FA7" w:rsidRPr="00313AA9">
          <w:rPr>
            <w:rFonts w:ascii="Swis721 BT" w:hAnsi="Swis721 BT"/>
            <w:sz w:val="24"/>
            <w:szCs w:val="24"/>
          </w:rPr>
          <w:t>at our finger tips</w:t>
        </w:r>
      </w:ins>
      <w:r w:rsidRPr="00313AA9">
        <w:rPr>
          <w:rFonts w:ascii="Swis721 BT" w:hAnsi="Swis721 BT"/>
          <w:sz w:val="24"/>
          <w:szCs w:val="24"/>
        </w:rPr>
        <w:t xml:space="preserve">. </w:t>
      </w:r>
      <w:r w:rsidR="0012173B" w:rsidRPr="00313AA9">
        <w:rPr>
          <w:rFonts w:ascii="Swis721 BT" w:hAnsi="Swis721 BT"/>
          <w:sz w:val="24"/>
          <w:szCs w:val="24"/>
        </w:rPr>
        <w:t xml:space="preserve">An </w:t>
      </w:r>
      <w:ins w:id="118" w:author="Nishant Patel" w:date="2019-08-08T17:53:00Z">
        <w:r w:rsidR="008010A6">
          <w:rPr>
            <w:rFonts w:ascii="Swis721 BT" w:hAnsi="Swis721 BT"/>
            <w:sz w:val="24"/>
            <w:szCs w:val="24"/>
          </w:rPr>
          <w:t>a</w:t>
        </w:r>
      </w:ins>
      <w:del w:id="119" w:author="Nishant Patel" w:date="2019-08-08T17:53:00Z">
        <w:r w:rsidR="0012173B" w:rsidRPr="00313AA9" w:rsidDel="008010A6">
          <w:rPr>
            <w:rFonts w:ascii="Swis721 BT" w:hAnsi="Swis721 BT"/>
            <w:sz w:val="24"/>
            <w:szCs w:val="24"/>
          </w:rPr>
          <w:delText>A</w:delText>
        </w:r>
      </w:del>
      <w:r w:rsidR="0012173B" w:rsidRPr="00313AA9">
        <w:rPr>
          <w:rFonts w:ascii="Swis721 BT" w:hAnsi="Swis721 BT"/>
          <w:sz w:val="24"/>
          <w:szCs w:val="24"/>
        </w:rPr>
        <w:t xml:space="preserve">nalytic software can </w:t>
      </w:r>
      <w:ins w:id="120" w:author="Nishant Patel" w:date="2019-08-08T14:58:00Z">
        <w:r w:rsidR="00CF6FA7">
          <w:rPr>
            <w:rFonts w:ascii="Swis721 BT" w:hAnsi="Swis721 BT"/>
            <w:sz w:val="24"/>
            <w:szCs w:val="24"/>
          </w:rPr>
          <w:t xml:space="preserve">even </w:t>
        </w:r>
      </w:ins>
      <w:r w:rsidR="0012173B" w:rsidRPr="00313AA9">
        <w:rPr>
          <w:rFonts w:ascii="Swis721 BT" w:hAnsi="Swis721 BT"/>
          <w:sz w:val="24"/>
          <w:szCs w:val="24"/>
        </w:rPr>
        <w:t xml:space="preserve">predict your future buying behavior. </w:t>
      </w:r>
      <w:ins w:id="121" w:author="Nishant Patel" w:date="2019-08-08T14:59:00Z">
        <w:r w:rsidR="00CF6FA7">
          <w:rPr>
            <w:rFonts w:ascii="Swis721 BT" w:hAnsi="Swis721 BT"/>
            <w:sz w:val="24"/>
            <w:szCs w:val="24"/>
          </w:rPr>
          <w:t xml:space="preserve">In fact, </w:t>
        </w:r>
      </w:ins>
      <w:del w:id="122" w:author="Nishant Patel" w:date="2019-08-08T14:59:00Z">
        <w:r w:rsidR="00976E43" w:rsidRPr="00313AA9" w:rsidDel="00CF6FA7">
          <w:rPr>
            <w:rFonts w:ascii="Swis721 BT" w:hAnsi="Swis721 BT"/>
            <w:sz w:val="24"/>
            <w:szCs w:val="24"/>
          </w:rPr>
          <w:delText>(</w:delText>
        </w:r>
      </w:del>
      <w:r w:rsidR="0012173B" w:rsidRPr="00313AA9">
        <w:rPr>
          <w:rFonts w:ascii="Swis721 BT" w:hAnsi="Swis721 BT"/>
          <w:sz w:val="24"/>
          <w:szCs w:val="24"/>
        </w:rPr>
        <w:t xml:space="preserve">I </w:t>
      </w:r>
      <w:del w:id="123" w:author="Nishant Patel" w:date="2019-08-08T14:59:00Z">
        <w:r w:rsidR="0012173B" w:rsidRPr="00313AA9" w:rsidDel="00CF6FA7">
          <w:rPr>
            <w:rFonts w:ascii="Swis721 BT" w:hAnsi="Swis721 BT"/>
            <w:sz w:val="24"/>
            <w:szCs w:val="24"/>
          </w:rPr>
          <w:delText>got to</w:delText>
        </w:r>
      </w:del>
      <w:ins w:id="124" w:author="Nishant Patel" w:date="2019-08-08T14:59:00Z">
        <w:r w:rsidR="00CF6FA7">
          <w:rPr>
            <w:rFonts w:ascii="Swis721 BT" w:hAnsi="Swis721 BT"/>
            <w:sz w:val="24"/>
            <w:szCs w:val="24"/>
          </w:rPr>
          <w:t xml:space="preserve">have even read that, in </w:t>
        </w:r>
      </w:ins>
      <w:del w:id="125" w:author="Nishant Patel" w:date="2019-08-08T14:59:00Z">
        <w:r w:rsidR="0012173B" w:rsidRPr="00313AA9" w:rsidDel="00CF6FA7">
          <w:rPr>
            <w:rFonts w:ascii="Swis721 BT" w:hAnsi="Swis721 BT"/>
            <w:sz w:val="24"/>
            <w:szCs w:val="24"/>
          </w:rPr>
          <w:delText xml:space="preserve"> know in </w:delText>
        </w:r>
      </w:del>
      <w:r w:rsidR="0012173B" w:rsidRPr="00313AA9">
        <w:rPr>
          <w:rFonts w:ascii="Swis721 BT" w:hAnsi="Swis721 BT"/>
          <w:sz w:val="24"/>
          <w:szCs w:val="24"/>
        </w:rPr>
        <w:t>future</w:t>
      </w:r>
      <w:ins w:id="126" w:author="Nishant Patel" w:date="2019-08-08T14:59:00Z">
        <w:r w:rsidR="00CF6FA7">
          <w:rPr>
            <w:rFonts w:ascii="Swis721 BT" w:hAnsi="Swis721 BT"/>
            <w:sz w:val="24"/>
            <w:szCs w:val="24"/>
          </w:rPr>
          <w:t>,</w:t>
        </w:r>
      </w:ins>
      <w:r w:rsidR="0012173B" w:rsidRPr="00313AA9">
        <w:rPr>
          <w:rFonts w:ascii="Swis721 BT" w:hAnsi="Swis721 BT"/>
          <w:sz w:val="24"/>
          <w:szCs w:val="24"/>
        </w:rPr>
        <w:t xml:space="preserve"> Google Assistant will be able to read and reply to your messages from WhatsApp and other apps</w:t>
      </w:r>
      <w:del w:id="127" w:author="Nishant Patel" w:date="2019-08-08T17:53:00Z">
        <w:r w:rsidR="00976E43" w:rsidRPr="00313AA9" w:rsidDel="008010A6">
          <w:rPr>
            <w:rFonts w:ascii="Swis721 BT" w:hAnsi="Swis721 BT"/>
            <w:sz w:val="24"/>
            <w:szCs w:val="24"/>
          </w:rPr>
          <w:delText>)</w:delText>
        </w:r>
      </w:del>
      <w:r w:rsidR="00976E43" w:rsidRPr="00313AA9">
        <w:rPr>
          <w:rFonts w:ascii="Swis721 BT" w:hAnsi="Swis721 BT"/>
          <w:sz w:val="24"/>
          <w:szCs w:val="24"/>
        </w:rPr>
        <w:t>.</w:t>
      </w:r>
      <w:r w:rsidR="0012173B" w:rsidRPr="00313AA9">
        <w:rPr>
          <w:rFonts w:ascii="Swis721 BT" w:hAnsi="Swis721 BT"/>
          <w:sz w:val="24"/>
          <w:szCs w:val="24"/>
        </w:rPr>
        <w:t xml:space="preserve"> </w:t>
      </w:r>
      <w:del w:id="128" w:author="Nishant Patel" w:date="2019-08-08T15:00:00Z">
        <w:r w:rsidR="00751B17" w:rsidRPr="00313AA9" w:rsidDel="00CF6FA7">
          <w:rPr>
            <w:rFonts w:ascii="Swis721 BT" w:hAnsi="Swis721 BT"/>
            <w:sz w:val="24"/>
            <w:szCs w:val="24"/>
          </w:rPr>
          <w:delText>Such is the</w:delText>
        </w:r>
      </w:del>
      <w:ins w:id="129" w:author="Nishant Patel" w:date="2019-08-08T15:01:00Z">
        <w:r w:rsidR="00CF6FA7">
          <w:rPr>
            <w:rFonts w:ascii="Swis721 BT" w:hAnsi="Swis721 BT"/>
            <w:sz w:val="24"/>
            <w:szCs w:val="24"/>
          </w:rPr>
          <w:t>Considering the rapid</w:t>
        </w:r>
      </w:ins>
      <w:r w:rsidR="00751B17" w:rsidRPr="00313AA9">
        <w:rPr>
          <w:rFonts w:ascii="Swis721 BT" w:hAnsi="Swis721 BT"/>
          <w:sz w:val="24"/>
          <w:szCs w:val="24"/>
        </w:rPr>
        <w:t xml:space="preserve"> pace</w:t>
      </w:r>
      <w:ins w:id="130" w:author="Nishant Patel" w:date="2019-08-08T15:01:00Z">
        <w:r w:rsidR="00CF6FA7">
          <w:rPr>
            <w:rFonts w:ascii="Swis721 BT" w:hAnsi="Swis721 BT"/>
            <w:sz w:val="24"/>
            <w:szCs w:val="24"/>
          </w:rPr>
          <w:t xml:space="preserve"> at which technology is evolving, </w:t>
        </w:r>
      </w:ins>
      <w:r w:rsidR="00751B17" w:rsidRPr="00313AA9">
        <w:rPr>
          <w:rFonts w:ascii="Swis721 BT" w:hAnsi="Swis721 BT"/>
          <w:sz w:val="24"/>
          <w:szCs w:val="24"/>
        </w:rPr>
        <w:t xml:space="preserve"> </w:t>
      </w:r>
      <w:del w:id="131" w:author="Nishant Patel" w:date="2019-08-08T15:32:00Z">
        <w:r w:rsidR="00751B17" w:rsidRPr="00313AA9" w:rsidDel="005928E1">
          <w:rPr>
            <w:rFonts w:ascii="Swis721 BT" w:hAnsi="Swis721 BT"/>
            <w:sz w:val="24"/>
            <w:szCs w:val="24"/>
          </w:rPr>
          <w:delText xml:space="preserve">that it </w:delText>
        </w:r>
      </w:del>
      <w:ins w:id="132" w:author="Nishant Patel" w:date="2019-08-08T15:32:00Z">
        <w:r w:rsidR="005928E1">
          <w:rPr>
            <w:rFonts w:ascii="Swis721 BT" w:hAnsi="Swis721 BT"/>
            <w:sz w:val="24"/>
            <w:szCs w:val="24"/>
          </w:rPr>
          <w:t>I</w:t>
        </w:r>
        <w:r w:rsidR="005928E1" w:rsidRPr="00313AA9">
          <w:rPr>
            <w:rFonts w:ascii="Swis721 BT" w:hAnsi="Swis721 BT"/>
            <w:sz w:val="24"/>
            <w:szCs w:val="24"/>
          </w:rPr>
          <w:t xml:space="preserve"> </w:t>
        </w:r>
      </w:ins>
      <w:r w:rsidR="00751B17" w:rsidRPr="00313AA9">
        <w:rPr>
          <w:rFonts w:ascii="Swis721 BT" w:hAnsi="Swis721 BT"/>
          <w:sz w:val="24"/>
          <w:szCs w:val="24"/>
        </w:rPr>
        <w:t>sometime</w:t>
      </w:r>
      <w:ins w:id="133" w:author="Nishant Patel" w:date="2019-08-08T15:00:00Z">
        <w:r w:rsidR="00CF6FA7">
          <w:rPr>
            <w:rFonts w:ascii="Swis721 BT" w:hAnsi="Swis721 BT"/>
            <w:sz w:val="24"/>
            <w:szCs w:val="24"/>
          </w:rPr>
          <w:t>s</w:t>
        </w:r>
      </w:ins>
      <w:r w:rsidR="00751B17" w:rsidRPr="00313AA9">
        <w:rPr>
          <w:rFonts w:ascii="Swis721 BT" w:hAnsi="Swis721 BT"/>
          <w:sz w:val="24"/>
          <w:szCs w:val="24"/>
        </w:rPr>
        <w:t xml:space="preserve"> </w:t>
      </w:r>
      <w:ins w:id="134" w:author="Nishant Patel" w:date="2019-08-08T17:53:00Z">
        <w:r w:rsidR="008010A6">
          <w:rPr>
            <w:rFonts w:ascii="Swis721 BT" w:hAnsi="Swis721 BT"/>
            <w:sz w:val="24"/>
            <w:szCs w:val="24"/>
          </w:rPr>
          <w:t>wonder</w:t>
        </w:r>
      </w:ins>
      <w:del w:id="135" w:author="Nishant Patel" w:date="2019-08-08T17:53:00Z">
        <w:r w:rsidR="00751B17" w:rsidRPr="00313AA9" w:rsidDel="008010A6">
          <w:rPr>
            <w:rFonts w:ascii="Swis721 BT" w:hAnsi="Swis721 BT"/>
            <w:sz w:val="24"/>
            <w:szCs w:val="24"/>
          </w:rPr>
          <w:delText>feel</w:delText>
        </w:r>
      </w:del>
      <w:r w:rsidR="00751B17" w:rsidRPr="00313AA9">
        <w:rPr>
          <w:rFonts w:ascii="Swis721 BT" w:hAnsi="Swis721 BT"/>
          <w:sz w:val="24"/>
          <w:szCs w:val="24"/>
        </w:rPr>
        <w:t xml:space="preserve"> </w:t>
      </w:r>
      <w:ins w:id="136" w:author="Nishant Patel" w:date="2019-08-08T15:33:00Z">
        <w:r w:rsidR="005928E1">
          <w:rPr>
            <w:rFonts w:ascii="Swis721 BT" w:hAnsi="Swis721 BT"/>
            <w:sz w:val="24"/>
            <w:szCs w:val="24"/>
          </w:rPr>
          <w:t xml:space="preserve">if this is </w:t>
        </w:r>
      </w:ins>
      <w:ins w:id="137" w:author="Nishant Patel" w:date="2019-08-08T15:34:00Z">
        <w:r w:rsidR="005928E1">
          <w:rPr>
            <w:rFonts w:ascii="Swis721 BT" w:hAnsi="Swis721 BT"/>
            <w:sz w:val="24"/>
            <w:szCs w:val="24"/>
          </w:rPr>
          <w:t>affecting us</w:t>
        </w:r>
      </w:ins>
      <w:del w:id="138" w:author="Nishant Patel" w:date="2019-08-08T15:33:00Z">
        <w:r w:rsidR="00751B17" w:rsidRPr="00313AA9" w:rsidDel="005928E1">
          <w:rPr>
            <w:rFonts w:ascii="Swis721 BT" w:hAnsi="Swis721 BT"/>
            <w:sz w:val="24"/>
            <w:szCs w:val="24"/>
          </w:rPr>
          <w:delText xml:space="preserve">all it this is bring </w:delText>
        </w:r>
      </w:del>
      <w:ins w:id="139" w:author="Nishant Patel" w:date="2019-08-08T15:34:00Z">
        <w:r w:rsidR="005928E1">
          <w:rPr>
            <w:rFonts w:ascii="Swis721 BT" w:hAnsi="Swis721 BT"/>
            <w:sz w:val="24"/>
            <w:szCs w:val="24"/>
          </w:rPr>
          <w:t xml:space="preserve"> </w:t>
        </w:r>
      </w:ins>
      <w:r w:rsidR="00751B17" w:rsidRPr="00313AA9">
        <w:rPr>
          <w:rFonts w:ascii="Swis721 BT" w:hAnsi="Swis721 BT"/>
          <w:sz w:val="24"/>
          <w:szCs w:val="24"/>
        </w:rPr>
        <w:t>negative</w:t>
      </w:r>
      <w:del w:id="140" w:author="Nishant Patel" w:date="2019-08-08T15:34:00Z">
        <w:r w:rsidR="00751B17" w:rsidRPr="00313AA9" w:rsidDel="005928E1">
          <w:rPr>
            <w:rFonts w:ascii="Swis721 BT" w:hAnsi="Swis721 BT"/>
            <w:sz w:val="24"/>
            <w:szCs w:val="24"/>
          </w:rPr>
          <w:delText xml:space="preserve"> effect</w:delText>
        </w:r>
      </w:del>
      <w:ins w:id="141" w:author="Nishant Patel" w:date="2019-08-08T15:34:00Z">
        <w:r w:rsidR="005928E1">
          <w:rPr>
            <w:rFonts w:ascii="Swis721 BT" w:hAnsi="Swis721 BT"/>
            <w:sz w:val="24"/>
            <w:szCs w:val="24"/>
          </w:rPr>
          <w:t>ly</w:t>
        </w:r>
      </w:ins>
      <w:ins w:id="142" w:author="Nishant Patel" w:date="2019-08-08T15:33:00Z">
        <w:r w:rsidR="005928E1">
          <w:rPr>
            <w:rFonts w:ascii="Swis721 BT" w:hAnsi="Swis721 BT"/>
            <w:sz w:val="24"/>
            <w:szCs w:val="24"/>
          </w:rPr>
          <w:t>; however,</w:t>
        </w:r>
      </w:ins>
      <w:r w:rsidR="00751B17" w:rsidRPr="00313AA9">
        <w:rPr>
          <w:rFonts w:ascii="Swis721 BT" w:hAnsi="Swis721 BT"/>
          <w:sz w:val="24"/>
          <w:szCs w:val="24"/>
        </w:rPr>
        <w:t xml:space="preserve"> </w:t>
      </w:r>
      <w:ins w:id="143" w:author="Nishant Patel" w:date="2019-08-08T15:33:00Z">
        <w:r w:rsidR="005928E1">
          <w:rPr>
            <w:rFonts w:ascii="Swis721 BT" w:hAnsi="Swis721 BT"/>
            <w:sz w:val="24"/>
            <w:szCs w:val="24"/>
          </w:rPr>
          <w:t xml:space="preserve">when </w:t>
        </w:r>
      </w:ins>
      <w:ins w:id="144" w:author="Nishant Patel" w:date="2019-08-08T15:34:00Z">
        <w:r w:rsidR="005928E1">
          <w:rPr>
            <w:rFonts w:ascii="Swis721 BT" w:hAnsi="Swis721 BT"/>
            <w:sz w:val="24"/>
            <w:szCs w:val="24"/>
          </w:rPr>
          <w:t xml:space="preserve">we look at the larger picture, </w:t>
        </w:r>
      </w:ins>
      <w:del w:id="145" w:author="Nishant Patel" w:date="2019-08-08T15:33:00Z">
        <w:r w:rsidR="00751B17" w:rsidRPr="00313AA9" w:rsidDel="005928E1">
          <w:rPr>
            <w:rFonts w:ascii="Swis721 BT" w:hAnsi="Swis721 BT"/>
            <w:sz w:val="24"/>
            <w:szCs w:val="24"/>
          </w:rPr>
          <w:delText xml:space="preserve">but </w:delText>
        </w:r>
      </w:del>
      <w:r w:rsidR="00751B17" w:rsidRPr="00313AA9">
        <w:rPr>
          <w:rFonts w:ascii="Swis721 BT" w:hAnsi="Swis721 BT"/>
          <w:sz w:val="24"/>
          <w:szCs w:val="24"/>
        </w:rPr>
        <w:t xml:space="preserve">I </w:t>
      </w:r>
      <w:del w:id="146" w:author="Nishant Patel" w:date="2019-08-08T15:33:00Z">
        <w:r w:rsidR="00751B17" w:rsidRPr="00313AA9" w:rsidDel="005928E1">
          <w:rPr>
            <w:rFonts w:ascii="Swis721 BT" w:hAnsi="Swis721 BT"/>
            <w:sz w:val="24"/>
            <w:szCs w:val="24"/>
          </w:rPr>
          <w:delText xml:space="preserve">believe </w:delText>
        </w:r>
      </w:del>
      <w:del w:id="147" w:author="Nishant Patel" w:date="2019-08-08T15:35:00Z">
        <w:r w:rsidR="00D83725" w:rsidRPr="00313AA9" w:rsidDel="005928E1">
          <w:rPr>
            <w:rFonts w:ascii="Swis721 BT" w:hAnsi="Swis721 BT"/>
            <w:sz w:val="24"/>
            <w:szCs w:val="24"/>
          </w:rPr>
          <w:delText xml:space="preserve">largely </w:delText>
        </w:r>
      </w:del>
      <w:ins w:id="148" w:author="Nishant Patel" w:date="2019-08-08T15:35:00Z">
        <w:r w:rsidR="005928E1">
          <w:rPr>
            <w:rFonts w:ascii="Swis721 BT" w:hAnsi="Swis721 BT"/>
            <w:sz w:val="24"/>
            <w:szCs w:val="24"/>
          </w:rPr>
          <w:t>strong</w:t>
        </w:r>
        <w:r w:rsidR="005928E1" w:rsidRPr="00313AA9">
          <w:rPr>
            <w:rFonts w:ascii="Swis721 BT" w:hAnsi="Swis721 BT"/>
            <w:sz w:val="24"/>
            <w:szCs w:val="24"/>
          </w:rPr>
          <w:t xml:space="preserve">ly </w:t>
        </w:r>
      </w:ins>
      <w:ins w:id="149" w:author="Nishant Patel" w:date="2019-08-08T15:33:00Z">
        <w:r w:rsidR="005928E1" w:rsidRPr="00313AA9">
          <w:rPr>
            <w:rFonts w:ascii="Swis721 BT" w:hAnsi="Swis721 BT"/>
            <w:sz w:val="24"/>
            <w:szCs w:val="24"/>
          </w:rPr>
          <w:t>believe</w:t>
        </w:r>
      </w:ins>
      <w:ins w:id="150" w:author="Nishant Patel" w:date="2019-08-08T15:35:00Z">
        <w:r w:rsidR="005928E1">
          <w:rPr>
            <w:rFonts w:ascii="Swis721 BT" w:hAnsi="Swis721 BT"/>
            <w:sz w:val="24"/>
            <w:szCs w:val="24"/>
          </w:rPr>
          <w:t xml:space="preserve"> that</w:t>
        </w:r>
      </w:ins>
      <w:ins w:id="151" w:author="Nishant Patel" w:date="2019-08-08T15:33:00Z">
        <w:r w:rsidR="005928E1" w:rsidRPr="00313AA9">
          <w:rPr>
            <w:rFonts w:ascii="Swis721 BT" w:hAnsi="Swis721 BT"/>
            <w:sz w:val="24"/>
            <w:szCs w:val="24"/>
          </w:rPr>
          <w:t xml:space="preserve"> </w:t>
        </w:r>
      </w:ins>
      <w:r w:rsidR="00D83725" w:rsidRPr="00313AA9">
        <w:rPr>
          <w:rFonts w:ascii="Swis721 BT" w:hAnsi="Swis721 BT"/>
          <w:sz w:val="24"/>
          <w:szCs w:val="24"/>
        </w:rPr>
        <w:t xml:space="preserve">it is only helping us humans become better and better </w:t>
      </w:r>
      <w:del w:id="152" w:author="Nishant Patel" w:date="2019-08-08T17:54:00Z">
        <w:r w:rsidR="00D83725" w:rsidRPr="00313AA9" w:rsidDel="008010A6">
          <w:rPr>
            <w:rFonts w:ascii="Swis721 BT" w:hAnsi="Swis721 BT"/>
            <w:sz w:val="24"/>
            <w:szCs w:val="24"/>
          </w:rPr>
          <w:delText xml:space="preserve">in </w:delText>
        </w:r>
      </w:del>
      <w:ins w:id="153" w:author="Nishant Patel" w:date="2019-08-08T17:54:00Z">
        <w:r w:rsidR="008010A6">
          <w:rPr>
            <w:rFonts w:ascii="Swis721 BT" w:hAnsi="Swis721 BT"/>
            <w:sz w:val="24"/>
            <w:szCs w:val="24"/>
          </w:rPr>
          <w:t>with</w:t>
        </w:r>
        <w:r w:rsidR="008010A6" w:rsidRPr="00313AA9">
          <w:rPr>
            <w:rFonts w:ascii="Swis721 BT" w:hAnsi="Swis721 BT"/>
            <w:sz w:val="24"/>
            <w:szCs w:val="24"/>
          </w:rPr>
          <w:t xml:space="preserve"> </w:t>
        </w:r>
      </w:ins>
      <w:r w:rsidR="00D83725" w:rsidRPr="00313AA9">
        <w:rPr>
          <w:rFonts w:ascii="Swis721 BT" w:hAnsi="Swis721 BT"/>
          <w:sz w:val="24"/>
          <w:szCs w:val="24"/>
        </w:rPr>
        <w:t xml:space="preserve">our </w:t>
      </w:r>
      <w:r w:rsidR="00D83725" w:rsidRPr="008010A6">
        <w:rPr>
          <w:rFonts w:ascii="Swis721 BT" w:hAnsi="Swis721 BT"/>
          <w:sz w:val="24"/>
          <w:szCs w:val="24"/>
        </w:rPr>
        <w:t xml:space="preserve">decision </w:t>
      </w:r>
      <w:ins w:id="154" w:author="Nishant Patel" w:date="2019-08-08T15:36:00Z">
        <w:r w:rsidR="005928E1" w:rsidRPr="008010A6">
          <w:rPr>
            <w:rFonts w:ascii="Swis721 BT" w:hAnsi="Swis721 BT"/>
            <w:sz w:val="24"/>
            <w:szCs w:val="24"/>
          </w:rPr>
          <w:t xml:space="preserve">taking </w:t>
        </w:r>
      </w:ins>
      <w:del w:id="155" w:author="Nishant Patel" w:date="2019-08-08T15:36:00Z">
        <w:r w:rsidR="00D83725" w:rsidRPr="008010A6" w:rsidDel="005928E1">
          <w:rPr>
            <w:rFonts w:ascii="Swis721 BT" w:hAnsi="Swis721 BT"/>
            <w:sz w:val="24"/>
            <w:szCs w:val="24"/>
          </w:rPr>
          <w:delText xml:space="preserve">process </w:delText>
        </w:r>
      </w:del>
      <w:ins w:id="156" w:author="Nishant Patel" w:date="2019-08-08T15:36:00Z">
        <w:r w:rsidR="005928E1" w:rsidRPr="008010A6">
          <w:rPr>
            <w:rFonts w:ascii="Swis721 BT" w:hAnsi="Swis721 BT"/>
            <w:sz w:val="24"/>
            <w:szCs w:val="24"/>
          </w:rPr>
          <w:t>abilities by</w:t>
        </w:r>
        <w:r w:rsidR="005928E1">
          <w:rPr>
            <w:rFonts w:ascii="Swis721 BT" w:hAnsi="Swis721 BT"/>
            <w:sz w:val="24"/>
            <w:szCs w:val="24"/>
          </w:rPr>
          <w:t xml:space="preserve"> </w:t>
        </w:r>
      </w:ins>
      <w:del w:id="157" w:author="Nishant Patel" w:date="2019-08-08T15:36:00Z">
        <w:r w:rsidR="00D83725" w:rsidRPr="00313AA9" w:rsidDel="005928E1">
          <w:rPr>
            <w:rFonts w:ascii="Swis721 BT" w:hAnsi="Swis721 BT"/>
            <w:sz w:val="24"/>
            <w:szCs w:val="24"/>
          </w:rPr>
          <w:delText xml:space="preserve">and becoming </w:delText>
        </w:r>
      </w:del>
      <w:ins w:id="158" w:author="Nishant Patel" w:date="2019-08-08T15:36:00Z">
        <w:r w:rsidR="005928E1">
          <w:rPr>
            <w:rFonts w:ascii="Swis721 BT" w:hAnsi="Swis721 BT"/>
            <w:sz w:val="24"/>
            <w:szCs w:val="24"/>
          </w:rPr>
          <w:t xml:space="preserve">making us </w:t>
        </w:r>
      </w:ins>
      <w:r w:rsidR="00D83725" w:rsidRPr="00313AA9">
        <w:rPr>
          <w:rFonts w:ascii="Swis721 BT" w:hAnsi="Swis721 BT"/>
          <w:sz w:val="24"/>
          <w:szCs w:val="24"/>
        </w:rPr>
        <w:t>more and more informed.</w:t>
      </w:r>
      <w:r w:rsidR="0012173B" w:rsidRPr="00313AA9">
        <w:rPr>
          <w:rFonts w:ascii="Swis721 BT" w:hAnsi="Swis721 BT"/>
          <w:sz w:val="24"/>
          <w:szCs w:val="24"/>
        </w:rPr>
        <w:t xml:space="preserve"> </w:t>
      </w:r>
    </w:p>
    <w:p w14:paraId="379576A0" w14:textId="1DD47269" w:rsidR="00EF6CBA" w:rsidRPr="00313AA9" w:rsidRDefault="00F32442">
      <w:pPr>
        <w:rPr>
          <w:rFonts w:ascii="Swis721 BT" w:hAnsi="Swis721 BT"/>
          <w:sz w:val="24"/>
          <w:szCs w:val="24"/>
        </w:rPr>
      </w:pPr>
      <w:del w:id="159" w:author="Nishant Patel" w:date="2019-08-08T15:37:00Z">
        <w:r w:rsidRPr="00313AA9" w:rsidDel="005928E1">
          <w:rPr>
            <w:rFonts w:ascii="Swis721 BT" w:hAnsi="Swis721 BT"/>
            <w:sz w:val="24"/>
            <w:szCs w:val="24"/>
          </w:rPr>
          <w:delText xml:space="preserve">But </w:delText>
        </w:r>
      </w:del>
      <w:ins w:id="160" w:author="Nishant Patel" w:date="2019-08-08T15:37:00Z">
        <w:r w:rsidR="005928E1">
          <w:rPr>
            <w:rFonts w:ascii="Swis721 BT" w:hAnsi="Swis721 BT"/>
            <w:sz w:val="24"/>
            <w:szCs w:val="24"/>
          </w:rPr>
          <w:t>However, when it comes to business operations</w:t>
        </w:r>
      </w:ins>
      <w:del w:id="161" w:author="Nishant Patel" w:date="2019-08-08T15:37:00Z">
        <w:r w:rsidRPr="00313AA9" w:rsidDel="005928E1">
          <w:rPr>
            <w:rFonts w:ascii="Swis721 BT" w:hAnsi="Swis721 BT"/>
            <w:sz w:val="24"/>
            <w:szCs w:val="24"/>
          </w:rPr>
          <w:delText>for busin</w:delText>
        </w:r>
      </w:del>
      <w:del w:id="162" w:author="Nishant Patel" w:date="2019-08-08T15:38:00Z">
        <w:r w:rsidRPr="00313AA9" w:rsidDel="005928E1">
          <w:rPr>
            <w:rFonts w:ascii="Swis721 BT" w:hAnsi="Swis721 BT"/>
            <w:sz w:val="24"/>
            <w:szCs w:val="24"/>
          </w:rPr>
          <w:delText>esses</w:delText>
        </w:r>
      </w:del>
      <w:r w:rsidRPr="00313AA9">
        <w:rPr>
          <w:rFonts w:ascii="Swis721 BT" w:hAnsi="Swis721 BT"/>
          <w:sz w:val="24"/>
          <w:szCs w:val="24"/>
        </w:rPr>
        <w:t xml:space="preserve">, </w:t>
      </w:r>
      <w:del w:id="163" w:author="Nishant Patel" w:date="2019-08-08T15:38:00Z">
        <w:r w:rsidRPr="00313AA9" w:rsidDel="005928E1">
          <w:rPr>
            <w:rFonts w:ascii="Swis721 BT" w:hAnsi="Swis721 BT"/>
            <w:sz w:val="24"/>
            <w:szCs w:val="24"/>
          </w:rPr>
          <w:delText xml:space="preserve">when I say this, I am saying all business </w:delText>
        </w:r>
      </w:del>
      <w:r w:rsidRPr="00313AA9">
        <w:rPr>
          <w:rFonts w:ascii="Swis721 BT" w:hAnsi="Swis721 BT"/>
          <w:sz w:val="24"/>
          <w:szCs w:val="24"/>
        </w:rPr>
        <w:t xml:space="preserve">including </w:t>
      </w:r>
      <w:ins w:id="164" w:author="Nishant Patel" w:date="2019-08-08T15:38:00Z">
        <w:r w:rsidR="005928E1">
          <w:rPr>
            <w:rFonts w:ascii="Swis721 BT" w:hAnsi="Swis721 BT"/>
            <w:sz w:val="24"/>
            <w:szCs w:val="24"/>
          </w:rPr>
          <w:t xml:space="preserve">the </w:t>
        </w:r>
      </w:ins>
      <w:r w:rsidRPr="00313AA9">
        <w:rPr>
          <w:rFonts w:ascii="Swis721 BT" w:hAnsi="Swis721 BT"/>
          <w:sz w:val="24"/>
          <w:szCs w:val="24"/>
        </w:rPr>
        <w:t xml:space="preserve">“Manufacturing” </w:t>
      </w:r>
      <w:ins w:id="165" w:author="Nishant Patel" w:date="2019-08-08T15:38:00Z">
        <w:r w:rsidR="005928E1">
          <w:rPr>
            <w:rFonts w:ascii="Swis721 BT" w:hAnsi="Swis721 BT"/>
            <w:sz w:val="24"/>
            <w:szCs w:val="24"/>
          </w:rPr>
          <w:t xml:space="preserve">industry in </w:t>
        </w:r>
      </w:ins>
      <w:del w:id="166" w:author="Nishant Patel" w:date="2019-08-08T15:38:00Z">
        <w:r w:rsidR="00E550F4" w:rsidRPr="00313AA9" w:rsidDel="005928E1">
          <w:rPr>
            <w:rFonts w:ascii="Swis721 BT" w:hAnsi="Swis721 BT"/>
            <w:sz w:val="24"/>
            <w:szCs w:val="24"/>
          </w:rPr>
          <w:delText>where</w:delText>
        </w:r>
        <w:r w:rsidRPr="00313AA9" w:rsidDel="005928E1">
          <w:rPr>
            <w:rFonts w:ascii="Swis721 BT" w:hAnsi="Swis721 BT"/>
            <w:sz w:val="24"/>
            <w:szCs w:val="24"/>
          </w:rPr>
          <w:delText xml:space="preserve"> </w:delText>
        </w:r>
      </w:del>
      <w:ins w:id="167" w:author="Nishant Patel" w:date="2019-08-08T15:38:00Z">
        <w:r w:rsidR="005928E1" w:rsidRPr="00313AA9">
          <w:rPr>
            <w:rFonts w:ascii="Swis721 BT" w:hAnsi="Swis721 BT"/>
            <w:sz w:val="24"/>
            <w:szCs w:val="24"/>
          </w:rPr>
          <w:t>wh</w:t>
        </w:r>
        <w:r w:rsidR="005928E1">
          <w:rPr>
            <w:rFonts w:ascii="Swis721 BT" w:hAnsi="Swis721 BT"/>
            <w:sz w:val="24"/>
            <w:szCs w:val="24"/>
          </w:rPr>
          <w:t>ich</w:t>
        </w:r>
        <w:r w:rsidR="005928E1" w:rsidRPr="00313AA9">
          <w:rPr>
            <w:rFonts w:ascii="Swis721 BT" w:hAnsi="Swis721 BT"/>
            <w:sz w:val="24"/>
            <w:szCs w:val="24"/>
          </w:rPr>
          <w:t xml:space="preserve"> </w:t>
        </w:r>
      </w:ins>
      <w:r w:rsidRPr="00313AA9">
        <w:rPr>
          <w:rFonts w:ascii="Swis721 BT" w:hAnsi="Swis721 BT"/>
          <w:sz w:val="24"/>
          <w:szCs w:val="24"/>
        </w:rPr>
        <w:t>we operate, technology is not only changing the way internal process</w:t>
      </w:r>
      <w:ins w:id="168" w:author="Nishant Patel" w:date="2019-08-08T15:38:00Z">
        <w:r w:rsidR="005928E1">
          <w:rPr>
            <w:rFonts w:ascii="Swis721 BT" w:hAnsi="Swis721 BT"/>
            <w:sz w:val="24"/>
            <w:szCs w:val="24"/>
          </w:rPr>
          <w:t>es</w:t>
        </w:r>
      </w:ins>
      <w:r w:rsidRPr="00313AA9">
        <w:rPr>
          <w:rFonts w:ascii="Swis721 BT" w:hAnsi="Swis721 BT"/>
          <w:sz w:val="24"/>
          <w:szCs w:val="24"/>
        </w:rPr>
        <w:t xml:space="preserve"> </w:t>
      </w:r>
      <w:r w:rsidR="003E2E81" w:rsidRPr="00313AA9">
        <w:rPr>
          <w:rFonts w:ascii="Swis721 BT" w:hAnsi="Swis721 BT"/>
          <w:sz w:val="24"/>
          <w:szCs w:val="24"/>
        </w:rPr>
        <w:t xml:space="preserve">are driven </w:t>
      </w:r>
      <w:r w:rsidRPr="00313AA9">
        <w:rPr>
          <w:rFonts w:ascii="Swis721 BT" w:hAnsi="Swis721 BT"/>
          <w:sz w:val="24"/>
          <w:szCs w:val="24"/>
        </w:rPr>
        <w:t xml:space="preserve">but </w:t>
      </w:r>
      <w:r w:rsidRPr="008010A6">
        <w:rPr>
          <w:rFonts w:ascii="Swis721 BT" w:hAnsi="Swis721 BT"/>
          <w:sz w:val="24"/>
          <w:szCs w:val="24"/>
        </w:rPr>
        <w:t xml:space="preserve">also </w:t>
      </w:r>
      <w:ins w:id="169" w:author="Nishant Patel" w:date="2019-08-08T15:42:00Z">
        <w:r w:rsidR="005928E1" w:rsidRPr="008010A6">
          <w:rPr>
            <w:rFonts w:ascii="Swis721 BT" w:hAnsi="Swis721 BT"/>
            <w:sz w:val="24"/>
            <w:szCs w:val="24"/>
          </w:rPr>
          <w:t xml:space="preserve">transforming </w:t>
        </w:r>
      </w:ins>
      <w:r w:rsidRPr="008010A6">
        <w:rPr>
          <w:rFonts w:ascii="Swis721 BT" w:hAnsi="Swis721 BT"/>
          <w:sz w:val="24"/>
          <w:szCs w:val="24"/>
        </w:rPr>
        <w:t>the way external relation</w:t>
      </w:r>
      <w:ins w:id="170" w:author="Nishant Patel" w:date="2019-08-08T15:38:00Z">
        <w:r w:rsidR="005928E1" w:rsidRPr="008010A6">
          <w:rPr>
            <w:rFonts w:ascii="Swis721 BT" w:hAnsi="Swis721 BT"/>
            <w:sz w:val="24"/>
            <w:szCs w:val="24"/>
          </w:rPr>
          <w:t>s</w:t>
        </w:r>
      </w:ins>
      <w:r w:rsidRPr="008010A6">
        <w:rPr>
          <w:rFonts w:ascii="Swis721 BT" w:hAnsi="Swis721 BT"/>
          <w:sz w:val="24"/>
          <w:szCs w:val="24"/>
        </w:rPr>
        <w:t xml:space="preserve"> or communication with external stakeholders </w:t>
      </w:r>
      <w:del w:id="171" w:author="Nishant Patel" w:date="2019-08-08T15:39:00Z">
        <w:r w:rsidRPr="008010A6" w:rsidDel="005928E1">
          <w:rPr>
            <w:rFonts w:ascii="Swis721 BT" w:hAnsi="Swis721 BT"/>
            <w:sz w:val="24"/>
            <w:szCs w:val="24"/>
          </w:rPr>
          <w:delText xml:space="preserve">are </w:delText>
        </w:r>
      </w:del>
      <w:ins w:id="172" w:author="Nishant Patel" w:date="2019-08-08T15:39:00Z">
        <w:r w:rsidR="005928E1" w:rsidRPr="008010A6">
          <w:rPr>
            <w:rFonts w:ascii="Swis721 BT" w:hAnsi="Swis721 BT"/>
            <w:sz w:val="24"/>
            <w:szCs w:val="24"/>
          </w:rPr>
          <w:t>is</w:t>
        </w:r>
      </w:ins>
      <w:ins w:id="173" w:author="Nishant Patel" w:date="2019-08-08T15:40:00Z">
        <w:r w:rsidR="005928E1" w:rsidRPr="008010A6">
          <w:rPr>
            <w:rFonts w:ascii="Swis721 BT" w:hAnsi="Swis721 BT"/>
            <w:sz w:val="24"/>
            <w:szCs w:val="24"/>
          </w:rPr>
          <w:t xml:space="preserve"> </w:t>
        </w:r>
      </w:ins>
      <w:ins w:id="174" w:author="Nishant Patel" w:date="2019-08-08T17:55:00Z">
        <w:r w:rsidR="008010A6" w:rsidRPr="008010A6">
          <w:rPr>
            <w:rFonts w:ascii="Swis721 BT" w:hAnsi="Swis721 BT"/>
            <w:sz w:val="24"/>
            <w:szCs w:val="24"/>
            <w:rPrChange w:id="175" w:author="Nishant Patel" w:date="2019-08-08T17:55:00Z">
              <w:rPr>
                <w:rFonts w:ascii="Swis721 BT" w:hAnsi="Swis721 BT"/>
                <w:sz w:val="24"/>
                <w:szCs w:val="24"/>
                <w:highlight w:val="yellow"/>
              </w:rPr>
            </w:rPrChange>
          </w:rPr>
          <w:t>being carried out</w:t>
        </w:r>
      </w:ins>
      <w:del w:id="176" w:author="Nishant Patel" w:date="2019-08-08T15:39:00Z">
        <w:r w:rsidRPr="008010A6" w:rsidDel="005928E1">
          <w:rPr>
            <w:rFonts w:ascii="Swis721 BT" w:hAnsi="Swis721 BT"/>
            <w:sz w:val="24"/>
            <w:szCs w:val="24"/>
          </w:rPr>
          <w:delText>changing</w:delText>
        </w:r>
      </w:del>
      <w:r w:rsidRPr="008010A6">
        <w:rPr>
          <w:rFonts w:ascii="Swis721 BT" w:hAnsi="Swis721 BT"/>
          <w:sz w:val="24"/>
          <w:szCs w:val="24"/>
        </w:rPr>
        <w:t>.</w:t>
      </w:r>
      <w:r w:rsidRPr="00313AA9">
        <w:rPr>
          <w:rFonts w:ascii="Swis721 BT" w:hAnsi="Swis721 BT"/>
          <w:sz w:val="24"/>
          <w:szCs w:val="24"/>
        </w:rPr>
        <w:t xml:space="preserve"> </w:t>
      </w:r>
      <w:r w:rsidR="0099121F" w:rsidRPr="00313AA9">
        <w:rPr>
          <w:rFonts w:ascii="Swis721 BT" w:hAnsi="Swis721 BT"/>
          <w:sz w:val="24"/>
          <w:szCs w:val="24"/>
        </w:rPr>
        <w:t>Internally, automation</w:t>
      </w:r>
      <w:ins w:id="177" w:author="Nishant Patel" w:date="2019-08-08T15:42:00Z">
        <w:r w:rsidR="000F795C">
          <w:rPr>
            <w:rFonts w:ascii="Swis721 BT" w:hAnsi="Swis721 BT"/>
            <w:sz w:val="24"/>
            <w:szCs w:val="24"/>
          </w:rPr>
          <w:t xml:space="preserve"> </w:t>
        </w:r>
      </w:ins>
      <w:del w:id="178" w:author="Nishant Patel" w:date="2019-08-08T15:42:00Z">
        <w:r w:rsidR="008621A2" w:rsidRPr="00313AA9" w:rsidDel="000F795C">
          <w:rPr>
            <w:rFonts w:ascii="Swis721 BT" w:hAnsi="Swis721 BT"/>
            <w:sz w:val="24"/>
            <w:szCs w:val="24"/>
          </w:rPr>
          <w:delText xml:space="preserve">, </w:delText>
        </w:r>
      </w:del>
      <w:r w:rsidR="00105DA6" w:rsidRPr="00313AA9">
        <w:rPr>
          <w:rFonts w:ascii="Swis721 BT" w:hAnsi="Swis721 BT"/>
          <w:sz w:val="24"/>
          <w:szCs w:val="24"/>
        </w:rPr>
        <w:t>is replacing the common job done by humans earlier. Companies</w:t>
      </w:r>
      <w:r w:rsidR="00A5519A" w:rsidRPr="00313AA9">
        <w:rPr>
          <w:rFonts w:ascii="Swis721 BT" w:hAnsi="Swis721 BT"/>
          <w:sz w:val="24"/>
          <w:szCs w:val="24"/>
        </w:rPr>
        <w:t>,</w:t>
      </w:r>
      <w:ins w:id="179" w:author="Nishant Patel" w:date="2019-08-08T15:43:00Z">
        <w:r w:rsidR="000F795C">
          <w:rPr>
            <w:rFonts w:ascii="Swis721 BT" w:hAnsi="Swis721 BT"/>
            <w:sz w:val="24"/>
            <w:szCs w:val="24"/>
          </w:rPr>
          <w:t xml:space="preserve"> </w:t>
        </w:r>
      </w:ins>
      <w:del w:id="180" w:author="Nishant Patel" w:date="2019-08-08T15:43:00Z">
        <w:r w:rsidR="00105DA6" w:rsidRPr="00313AA9" w:rsidDel="000F795C">
          <w:rPr>
            <w:rFonts w:ascii="Swis721 BT" w:hAnsi="Swis721 BT"/>
            <w:sz w:val="24"/>
            <w:szCs w:val="24"/>
          </w:rPr>
          <w:delText xml:space="preserve"> </w:delText>
        </w:r>
      </w:del>
      <w:r w:rsidR="00105DA6" w:rsidRPr="00313AA9">
        <w:rPr>
          <w:rFonts w:ascii="Swis721 BT" w:hAnsi="Swis721 BT"/>
          <w:sz w:val="24"/>
          <w:szCs w:val="24"/>
        </w:rPr>
        <w:t xml:space="preserve">under the pressure to </w:t>
      </w:r>
      <w:del w:id="181" w:author="Nishant Patel" w:date="2019-08-08T15:43:00Z">
        <w:r w:rsidR="00105DA6" w:rsidRPr="00313AA9" w:rsidDel="000F795C">
          <w:rPr>
            <w:rFonts w:ascii="Swis721 BT" w:hAnsi="Swis721 BT"/>
            <w:sz w:val="24"/>
            <w:szCs w:val="24"/>
          </w:rPr>
          <w:delText xml:space="preserve">compete </w:delText>
        </w:r>
      </w:del>
      <w:ins w:id="182" w:author="Nishant Patel" w:date="2019-08-08T16:14:00Z">
        <w:r w:rsidR="001A2EA5">
          <w:rPr>
            <w:rFonts w:ascii="Swis721 BT" w:hAnsi="Swis721 BT"/>
            <w:sz w:val="24"/>
            <w:szCs w:val="24"/>
          </w:rPr>
          <w:t>always be a step ahead of</w:t>
        </w:r>
      </w:ins>
      <w:ins w:id="183" w:author="Nishant Patel" w:date="2019-08-08T15:43:00Z">
        <w:r w:rsidR="000F795C">
          <w:rPr>
            <w:rFonts w:ascii="Swis721 BT" w:hAnsi="Swis721 BT"/>
            <w:sz w:val="24"/>
            <w:szCs w:val="24"/>
          </w:rPr>
          <w:t xml:space="preserve"> their competitors</w:t>
        </w:r>
      </w:ins>
      <w:del w:id="184" w:author="Nishant Patel" w:date="2019-08-08T16:15:00Z">
        <w:r w:rsidR="00105DA6" w:rsidRPr="001A2EA5" w:rsidDel="001A2EA5">
          <w:rPr>
            <w:rFonts w:ascii="Swis721 BT" w:hAnsi="Swis721 BT"/>
            <w:sz w:val="24"/>
            <w:szCs w:val="24"/>
            <w:highlight w:val="yellow"/>
            <w:rPrChange w:id="185" w:author="Nishant Patel" w:date="2019-08-08T16:15:00Z">
              <w:rPr>
                <w:rFonts w:ascii="Swis721 BT" w:hAnsi="Swis721 BT"/>
                <w:sz w:val="24"/>
                <w:szCs w:val="24"/>
              </w:rPr>
            </w:rPrChange>
          </w:rPr>
          <w:delText>in global market</w:delText>
        </w:r>
      </w:del>
      <w:r w:rsidR="00A5519A" w:rsidRPr="00313AA9">
        <w:rPr>
          <w:rFonts w:ascii="Swis721 BT" w:hAnsi="Swis721 BT"/>
          <w:sz w:val="24"/>
          <w:szCs w:val="24"/>
        </w:rPr>
        <w:t>,</w:t>
      </w:r>
      <w:r w:rsidR="00105DA6" w:rsidRPr="00313AA9">
        <w:rPr>
          <w:rFonts w:ascii="Swis721 BT" w:hAnsi="Swis721 BT"/>
          <w:sz w:val="24"/>
          <w:szCs w:val="24"/>
        </w:rPr>
        <w:t xml:space="preserve"> are deploying these technolog</w:t>
      </w:r>
      <w:ins w:id="186" w:author="Nishant Patel" w:date="2019-08-08T15:44:00Z">
        <w:r w:rsidR="000F795C">
          <w:rPr>
            <w:rFonts w:ascii="Swis721 BT" w:hAnsi="Swis721 BT"/>
            <w:sz w:val="24"/>
            <w:szCs w:val="24"/>
          </w:rPr>
          <w:t>ies</w:t>
        </w:r>
      </w:ins>
      <w:del w:id="187" w:author="Nishant Patel" w:date="2019-08-08T15:44:00Z">
        <w:r w:rsidR="00105DA6" w:rsidRPr="00313AA9" w:rsidDel="000F795C">
          <w:rPr>
            <w:rFonts w:ascii="Swis721 BT" w:hAnsi="Swis721 BT"/>
            <w:sz w:val="24"/>
            <w:szCs w:val="24"/>
          </w:rPr>
          <w:delText>y</w:delText>
        </w:r>
      </w:del>
      <w:r w:rsidR="00105DA6" w:rsidRPr="00313AA9">
        <w:rPr>
          <w:rFonts w:ascii="Swis721 BT" w:hAnsi="Swis721 BT"/>
          <w:sz w:val="24"/>
          <w:szCs w:val="24"/>
        </w:rPr>
        <w:t xml:space="preserve"> to bring </w:t>
      </w:r>
      <w:r w:rsidR="00105DA6" w:rsidRPr="00313AA9">
        <w:rPr>
          <w:rFonts w:ascii="Swis721 BT" w:hAnsi="Swis721 BT"/>
          <w:sz w:val="24"/>
          <w:szCs w:val="24"/>
        </w:rPr>
        <w:lastRenderedPageBreak/>
        <w:t>down the cost and increase the pace of output. Th</w:t>
      </w:r>
      <w:del w:id="188" w:author="Nishant Patel" w:date="2019-08-08T16:15:00Z">
        <w:r w:rsidR="00105DA6" w:rsidRPr="00313AA9" w:rsidDel="001A2EA5">
          <w:rPr>
            <w:rFonts w:ascii="Swis721 BT" w:hAnsi="Swis721 BT"/>
            <w:sz w:val="24"/>
            <w:szCs w:val="24"/>
          </w:rPr>
          <w:delText>is</w:delText>
        </w:r>
      </w:del>
      <w:ins w:id="189" w:author="Nishant Patel" w:date="2019-08-08T16:15:00Z">
        <w:r w:rsidR="001A2EA5">
          <w:rPr>
            <w:rFonts w:ascii="Swis721 BT" w:hAnsi="Swis721 BT"/>
            <w:sz w:val="24"/>
            <w:szCs w:val="24"/>
          </w:rPr>
          <w:t>e</w:t>
        </w:r>
      </w:ins>
      <w:del w:id="190" w:author="Nishant Patel" w:date="2019-08-08T16:15:00Z">
        <w:r w:rsidR="00105DA6" w:rsidRPr="00313AA9" w:rsidDel="001A2EA5">
          <w:rPr>
            <w:rFonts w:ascii="Swis721 BT" w:hAnsi="Swis721 BT"/>
            <w:sz w:val="24"/>
            <w:szCs w:val="24"/>
          </w:rPr>
          <w:delText xml:space="preserve"> </w:delText>
        </w:r>
      </w:del>
      <w:ins w:id="191" w:author="Nishant Patel" w:date="2019-08-08T16:15:00Z">
        <w:r w:rsidR="001A2EA5">
          <w:rPr>
            <w:rFonts w:ascii="Swis721 BT" w:hAnsi="Swis721 BT"/>
            <w:sz w:val="24"/>
            <w:szCs w:val="24"/>
          </w:rPr>
          <w:t xml:space="preserve"> </w:t>
        </w:r>
      </w:ins>
      <w:r w:rsidR="00105DA6" w:rsidRPr="00313AA9">
        <w:rPr>
          <w:rFonts w:ascii="Swis721 BT" w:hAnsi="Swis721 BT"/>
          <w:sz w:val="24"/>
          <w:szCs w:val="24"/>
        </w:rPr>
        <w:t>whole point</w:t>
      </w:r>
      <w:ins w:id="192" w:author="Nishant Patel" w:date="2019-08-08T16:15:00Z">
        <w:r w:rsidR="001A2EA5">
          <w:rPr>
            <w:rFonts w:ascii="Swis721 BT" w:hAnsi="Swis721 BT"/>
            <w:sz w:val="24"/>
            <w:szCs w:val="24"/>
          </w:rPr>
          <w:t xml:space="preserve"> that</w:t>
        </w:r>
      </w:ins>
      <w:r w:rsidR="00105DA6" w:rsidRPr="00313AA9">
        <w:rPr>
          <w:rFonts w:ascii="Swis721 BT" w:hAnsi="Swis721 BT"/>
          <w:sz w:val="24"/>
          <w:szCs w:val="24"/>
        </w:rPr>
        <w:t xml:space="preserve"> I am </w:t>
      </w:r>
      <w:ins w:id="193" w:author="Nishant Patel" w:date="2019-08-08T16:15:00Z">
        <w:r w:rsidR="001A2EA5">
          <w:rPr>
            <w:rFonts w:ascii="Swis721 BT" w:hAnsi="Swis721 BT"/>
            <w:sz w:val="24"/>
            <w:szCs w:val="24"/>
          </w:rPr>
          <w:t xml:space="preserve">trying to </w:t>
        </w:r>
      </w:ins>
      <w:del w:id="194" w:author="Nishant Patel" w:date="2019-08-08T16:15:00Z">
        <w:r w:rsidR="00105DA6" w:rsidRPr="00313AA9" w:rsidDel="001A2EA5">
          <w:rPr>
            <w:rFonts w:ascii="Swis721 BT" w:hAnsi="Swis721 BT"/>
            <w:sz w:val="24"/>
            <w:szCs w:val="24"/>
          </w:rPr>
          <w:delText xml:space="preserve">making </w:delText>
        </w:r>
      </w:del>
      <w:ins w:id="195" w:author="Nishant Patel" w:date="2019-08-08T16:15:00Z">
        <w:r w:rsidR="001A2EA5" w:rsidRPr="00313AA9">
          <w:rPr>
            <w:rFonts w:ascii="Swis721 BT" w:hAnsi="Swis721 BT"/>
            <w:sz w:val="24"/>
            <w:szCs w:val="24"/>
          </w:rPr>
          <w:t>mak</w:t>
        </w:r>
        <w:r w:rsidR="001A2EA5">
          <w:rPr>
            <w:rFonts w:ascii="Swis721 BT" w:hAnsi="Swis721 BT"/>
            <w:sz w:val="24"/>
            <w:szCs w:val="24"/>
          </w:rPr>
          <w:t>e here</w:t>
        </w:r>
        <w:r w:rsidR="001A2EA5" w:rsidRPr="00313AA9">
          <w:rPr>
            <w:rFonts w:ascii="Swis721 BT" w:hAnsi="Swis721 BT"/>
            <w:sz w:val="24"/>
            <w:szCs w:val="24"/>
          </w:rPr>
          <w:t xml:space="preserve"> </w:t>
        </w:r>
      </w:ins>
      <w:del w:id="196" w:author="Nishant Patel" w:date="2019-08-08T16:16:00Z">
        <w:r w:rsidR="00105DA6" w:rsidRPr="00313AA9" w:rsidDel="001A2EA5">
          <w:rPr>
            <w:rFonts w:ascii="Swis721 BT" w:hAnsi="Swis721 BT"/>
            <w:sz w:val="24"/>
            <w:szCs w:val="24"/>
          </w:rPr>
          <w:delText>to tell</w:delText>
        </w:r>
      </w:del>
      <w:ins w:id="197" w:author="Nishant Patel" w:date="2019-08-08T16:16:00Z">
        <w:r w:rsidR="001A2EA5">
          <w:rPr>
            <w:rFonts w:ascii="Swis721 BT" w:hAnsi="Swis721 BT"/>
            <w:sz w:val="24"/>
            <w:szCs w:val="24"/>
          </w:rPr>
          <w:t>is</w:t>
        </w:r>
      </w:ins>
      <w:r w:rsidR="00105DA6" w:rsidRPr="00313AA9">
        <w:rPr>
          <w:rFonts w:ascii="Swis721 BT" w:hAnsi="Swis721 BT"/>
          <w:sz w:val="24"/>
          <w:szCs w:val="24"/>
        </w:rPr>
        <w:t xml:space="preserve"> that when you join </w:t>
      </w:r>
      <w:del w:id="198" w:author="Nishant Patel" w:date="2019-08-08T16:16:00Z">
        <w:r w:rsidR="00105DA6" w:rsidRPr="00313AA9" w:rsidDel="001A2EA5">
          <w:rPr>
            <w:rFonts w:ascii="Swis721 BT" w:hAnsi="Swis721 BT"/>
            <w:sz w:val="24"/>
            <w:szCs w:val="24"/>
          </w:rPr>
          <w:delText>your respective</w:delText>
        </w:r>
      </w:del>
      <w:ins w:id="199" w:author="Nishant Patel" w:date="2019-08-08T16:16:00Z">
        <w:r w:rsidR="001A2EA5">
          <w:rPr>
            <w:rFonts w:ascii="Swis721 BT" w:hAnsi="Swis721 BT"/>
            <w:sz w:val="24"/>
            <w:szCs w:val="24"/>
          </w:rPr>
          <w:t>an</w:t>
        </w:r>
      </w:ins>
      <w:r w:rsidR="00105DA6" w:rsidRPr="00313AA9">
        <w:rPr>
          <w:rFonts w:ascii="Swis721 BT" w:hAnsi="Swis721 BT"/>
          <w:sz w:val="24"/>
          <w:szCs w:val="24"/>
        </w:rPr>
        <w:t xml:space="preserve"> </w:t>
      </w:r>
      <w:proofErr w:type="spellStart"/>
      <w:r w:rsidR="00105DA6" w:rsidRPr="00313AA9">
        <w:rPr>
          <w:rFonts w:ascii="Swis721 BT" w:hAnsi="Swis721 BT"/>
          <w:sz w:val="24"/>
          <w:szCs w:val="24"/>
        </w:rPr>
        <w:t>organi</w:t>
      </w:r>
      <w:ins w:id="200" w:author="Nishant Patel" w:date="2019-08-08T16:16:00Z">
        <w:r w:rsidR="001A2EA5">
          <w:rPr>
            <w:rFonts w:ascii="Swis721 BT" w:hAnsi="Swis721 BT"/>
            <w:sz w:val="24"/>
            <w:szCs w:val="24"/>
          </w:rPr>
          <w:t>s</w:t>
        </w:r>
      </w:ins>
      <w:del w:id="201" w:author="Nishant Patel" w:date="2019-08-08T16:16:00Z">
        <w:r w:rsidR="00105DA6" w:rsidRPr="00313AA9" w:rsidDel="001A2EA5">
          <w:rPr>
            <w:rFonts w:ascii="Swis721 BT" w:hAnsi="Swis721 BT"/>
            <w:sz w:val="24"/>
            <w:szCs w:val="24"/>
          </w:rPr>
          <w:delText>z</w:delText>
        </w:r>
      </w:del>
      <w:r w:rsidR="00105DA6" w:rsidRPr="00313AA9">
        <w:rPr>
          <w:rFonts w:ascii="Swis721 BT" w:hAnsi="Swis721 BT"/>
          <w:sz w:val="24"/>
          <w:szCs w:val="24"/>
        </w:rPr>
        <w:t>ation</w:t>
      </w:r>
      <w:proofErr w:type="spellEnd"/>
      <w:r w:rsidR="00105DA6" w:rsidRPr="00313AA9">
        <w:rPr>
          <w:rFonts w:ascii="Swis721 BT" w:hAnsi="Swis721 BT"/>
          <w:sz w:val="24"/>
          <w:szCs w:val="24"/>
        </w:rPr>
        <w:t xml:space="preserve">, you will be expected to play </w:t>
      </w:r>
      <w:ins w:id="202" w:author="Nishant Patel" w:date="2019-08-08T16:16:00Z">
        <w:r w:rsidR="001A2EA5">
          <w:rPr>
            <w:rFonts w:ascii="Swis721 BT" w:hAnsi="Swis721 BT"/>
            <w:sz w:val="24"/>
            <w:szCs w:val="24"/>
          </w:rPr>
          <w:t xml:space="preserve">the </w:t>
        </w:r>
      </w:ins>
      <w:r w:rsidR="00105DA6" w:rsidRPr="00313AA9">
        <w:rPr>
          <w:rFonts w:ascii="Swis721 BT" w:hAnsi="Swis721 BT"/>
          <w:sz w:val="24"/>
          <w:szCs w:val="24"/>
        </w:rPr>
        <w:t xml:space="preserve">role of a creator. </w:t>
      </w:r>
      <w:ins w:id="203" w:author="Nishant Patel" w:date="2019-08-08T16:17:00Z">
        <w:r w:rsidR="001A2EA5">
          <w:rPr>
            <w:rFonts w:ascii="Swis721 BT" w:hAnsi="Swis721 BT"/>
            <w:sz w:val="24"/>
            <w:szCs w:val="24"/>
          </w:rPr>
          <w:t>In the coming days, w</w:t>
        </w:r>
      </w:ins>
      <w:del w:id="204" w:author="Nishant Patel" w:date="2019-08-08T16:17:00Z">
        <w:r w:rsidR="00105DA6" w:rsidRPr="00313AA9" w:rsidDel="001A2EA5">
          <w:rPr>
            <w:rFonts w:ascii="Swis721 BT" w:hAnsi="Swis721 BT"/>
            <w:sz w:val="24"/>
            <w:szCs w:val="24"/>
          </w:rPr>
          <w:delText>W</w:delText>
        </w:r>
      </w:del>
      <w:r w:rsidR="00105DA6" w:rsidRPr="00313AA9">
        <w:rPr>
          <w:rFonts w:ascii="Swis721 BT" w:hAnsi="Swis721 BT"/>
          <w:sz w:val="24"/>
          <w:szCs w:val="24"/>
        </w:rPr>
        <w:t xml:space="preserve">hile </w:t>
      </w:r>
      <w:ins w:id="205" w:author="Nishant Patel" w:date="2019-08-08T16:17:00Z">
        <w:r w:rsidR="001A2EA5">
          <w:rPr>
            <w:rFonts w:ascii="Swis721 BT" w:hAnsi="Swis721 BT"/>
            <w:sz w:val="24"/>
            <w:szCs w:val="24"/>
          </w:rPr>
          <w:t xml:space="preserve">the concerned </w:t>
        </w:r>
      </w:ins>
      <w:r w:rsidR="00105DA6" w:rsidRPr="00313AA9">
        <w:rPr>
          <w:rFonts w:ascii="Swis721 BT" w:hAnsi="Swis721 BT"/>
          <w:sz w:val="24"/>
          <w:szCs w:val="24"/>
        </w:rPr>
        <w:t xml:space="preserve">technology will </w:t>
      </w:r>
      <w:ins w:id="206" w:author="Nishant Patel" w:date="2019-08-08T16:17:00Z">
        <w:r w:rsidR="001A2EA5">
          <w:rPr>
            <w:rFonts w:ascii="Swis721 BT" w:hAnsi="Swis721 BT"/>
            <w:sz w:val="24"/>
            <w:szCs w:val="24"/>
          </w:rPr>
          <w:t>take care of</w:t>
        </w:r>
      </w:ins>
      <w:del w:id="207" w:author="Nishant Patel" w:date="2019-08-08T16:17:00Z">
        <w:r w:rsidR="00105DA6" w:rsidRPr="00313AA9" w:rsidDel="001A2EA5">
          <w:rPr>
            <w:rFonts w:ascii="Swis721 BT" w:hAnsi="Swis721 BT"/>
            <w:sz w:val="24"/>
            <w:szCs w:val="24"/>
          </w:rPr>
          <w:delText>do</w:delText>
        </w:r>
      </w:del>
      <w:r w:rsidR="00105DA6" w:rsidRPr="00313AA9">
        <w:rPr>
          <w:rFonts w:ascii="Swis721 BT" w:hAnsi="Swis721 BT"/>
          <w:sz w:val="24"/>
          <w:szCs w:val="24"/>
        </w:rPr>
        <w:t xml:space="preserve"> </w:t>
      </w:r>
      <w:ins w:id="208" w:author="Nishant Patel" w:date="2019-08-08T16:16:00Z">
        <w:r w:rsidR="001A2EA5">
          <w:rPr>
            <w:rFonts w:ascii="Swis721 BT" w:hAnsi="Swis721 BT"/>
            <w:sz w:val="24"/>
            <w:szCs w:val="24"/>
          </w:rPr>
          <w:t xml:space="preserve">the </w:t>
        </w:r>
      </w:ins>
      <w:r w:rsidR="00105DA6" w:rsidRPr="00313AA9">
        <w:rPr>
          <w:rFonts w:ascii="Swis721 BT" w:hAnsi="Swis721 BT"/>
          <w:sz w:val="24"/>
          <w:szCs w:val="24"/>
        </w:rPr>
        <w:t>mundane job</w:t>
      </w:r>
      <w:ins w:id="209" w:author="Nishant Patel" w:date="2019-08-08T16:17:00Z">
        <w:r w:rsidR="001A2EA5">
          <w:rPr>
            <w:rFonts w:ascii="Swis721 BT" w:hAnsi="Swis721 BT"/>
            <w:sz w:val="24"/>
            <w:szCs w:val="24"/>
          </w:rPr>
          <w:t xml:space="preserve"> chores</w:t>
        </w:r>
      </w:ins>
      <w:r w:rsidR="00105DA6" w:rsidRPr="00313AA9">
        <w:rPr>
          <w:rFonts w:ascii="Swis721 BT" w:hAnsi="Swis721 BT"/>
          <w:sz w:val="24"/>
          <w:szCs w:val="24"/>
        </w:rPr>
        <w:t xml:space="preserve">, </w:t>
      </w:r>
      <w:ins w:id="210" w:author="Nishant Patel" w:date="2019-08-08T16:17:00Z">
        <w:r w:rsidR="001A2EA5">
          <w:rPr>
            <w:rFonts w:ascii="Swis721 BT" w:hAnsi="Swis721 BT"/>
            <w:sz w:val="24"/>
            <w:szCs w:val="24"/>
          </w:rPr>
          <w:t xml:space="preserve">the </w:t>
        </w:r>
      </w:ins>
      <w:del w:id="211" w:author="Nishant Patel" w:date="2019-08-08T16:18:00Z">
        <w:r w:rsidR="00BF7E6A" w:rsidRPr="00313AA9" w:rsidDel="001A2EA5">
          <w:rPr>
            <w:rFonts w:ascii="Swis721 BT" w:hAnsi="Swis721 BT"/>
            <w:sz w:val="24"/>
            <w:szCs w:val="24"/>
          </w:rPr>
          <w:delText xml:space="preserve">future </w:delText>
        </w:r>
      </w:del>
      <w:r w:rsidR="00BF7E6A" w:rsidRPr="00313AA9">
        <w:rPr>
          <w:rFonts w:ascii="Swis721 BT" w:hAnsi="Swis721 BT"/>
          <w:sz w:val="24"/>
          <w:szCs w:val="24"/>
        </w:rPr>
        <w:t xml:space="preserve">work force </w:t>
      </w:r>
      <w:del w:id="212" w:author="Nishant Patel" w:date="2019-08-08T16:18:00Z">
        <w:r w:rsidR="00BF7E6A" w:rsidRPr="00313AA9" w:rsidDel="001A2EA5">
          <w:rPr>
            <w:rFonts w:ascii="Swis721 BT" w:hAnsi="Swis721 BT"/>
            <w:sz w:val="24"/>
            <w:szCs w:val="24"/>
          </w:rPr>
          <w:delText xml:space="preserve">will </w:delText>
        </w:r>
      </w:del>
      <w:ins w:id="213" w:author="Nishant Patel" w:date="2019-08-08T16:18:00Z">
        <w:r w:rsidR="001A2EA5">
          <w:rPr>
            <w:rFonts w:ascii="Swis721 BT" w:hAnsi="Swis721 BT"/>
            <w:sz w:val="24"/>
            <w:szCs w:val="24"/>
          </w:rPr>
          <w:t>would be expected to</w:t>
        </w:r>
        <w:r w:rsidR="001A2EA5" w:rsidRPr="00313AA9">
          <w:rPr>
            <w:rFonts w:ascii="Swis721 BT" w:hAnsi="Swis721 BT"/>
            <w:sz w:val="24"/>
            <w:szCs w:val="24"/>
          </w:rPr>
          <w:t xml:space="preserve"> </w:t>
        </w:r>
      </w:ins>
      <w:r w:rsidR="00BF7E6A" w:rsidRPr="00313AA9">
        <w:rPr>
          <w:rFonts w:ascii="Swis721 BT" w:hAnsi="Swis721 BT"/>
          <w:sz w:val="24"/>
          <w:szCs w:val="24"/>
        </w:rPr>
        <w:t xml:space="preserve">work towards </w:t>
      </w:r>
      <w:del w:id="214" w:author="Nishant Patel" w:date="2019-08-08T16:18:00Z">
        <w:r w:rsidR="00BF7E6A" w:rsidRPr="00313AA9" w:rsidDel="001A2EA5">
          <w:rPr>
            <w:rFonts w:ascii="Swis721 BT" w:hAnsi="Swis721 BT"/>
            <w:sz w:val="24"/>
            <w:szCs w:val="24"/>
          </w:rPr>
          <w:delText xml:space="preserve">more </w:delText>
        </w:r>
      </w:del>
      <w:ins w:id="215" w:author="Nishant Patel" w:date="2019-08-08T16:18:00Z">
        <w:r w:rsidR="001A2EA5">
          <w:rPr>
            <w:rFonts w:ascii="Swis721 BT" w:hAnsi="Swis721 BT"/>
            <w:sz w:val="24"/>
            <w:szCs w:val="24"/>
          </w:rPr>
          <w:t>duly executing</w:t>
        </w:r>
        <w:r w:rsidR="001A2EA5" w:rsidRPr="00313AA9">
          <w:rPr>
            <w:rFonts w:ascii="Swis721 BT" w:hAnsi="Swis721 BT"/>
            <w:sz w:val="24"/>
            <w:szCs w:val="24"/>
          </w:rPr>
          <w:t xml:space="preserve"> </w:t>
        </w:r>
        <w:r w:rsidR="001A2EA5">
          <w:rPr>
            <w:rFonts w:ascii="Swis721 BT" w:hAnsi="Swis721 BT"/>
            <w:sz w:val="24"/>
            <w:szCs w:val="24"/>
          </w:rPr>
          <w:t xml:space="preserve">more </w:t>
        </w:r>
      </w:ins>
      <w:commentRangeStart w:id="216"/>
      <w:r w:rsidR="00BF7E6A" w:rsidRPr="008010A6">
        <w:rPr>
          <w:rFonts w:ascii="Swis721 BT" w:hAnsi="Swis721 BT"/>
          <w:strike/>
          <w:sz w:val="24"/>
          <w:szCs w:val="24"/>
          <w:highlight w:val="yellow"/>
          <w:rPrChange w:id="217" w:author="Nishant Patel" w:date="2019-08-08T17:56:00Z">
            <w:rPr>
              <w:rFonts w:ascii="Swis721 BT" w:hAnsi="Swis721 BT"/>
              <w:sz w:val="24"/>
              <w:szCs w:val="24"/>
            </w:rPr>
          </w:rPrChange>
        </w:rPr>
        <w:t>higher</w:t>
      </w:r>
      <w:ins w:id="218" w:author="Nishant Patel" w:date="2019-08-08T18:13:00Z">
        <w:r w:rsidR="00B54D71">
          <w:rPr>
            <w:rFonts w:ascii="Swis721 BT" w:hAnsi="Swis721 BT"/>
            <w:strike/>
            <w:sz w:val="24"/>
            <w:szCs w:val="24"/>
            <w:highlight w:val="yellow"/>
          </w:rPr>
          <w:t xml:space="preserve"> </w:t>
        </w:r>
      </w:ins>
      <w:del w:id="219" w:author="Nishant Patel" w:date="2019-08-08T17:56:00Z">
        <w:r w:rsidR="00BF7E6A" w:rsidRPr="001A2EA5" w:rsidDel="008010A6">
          <w:rPr>
            <w:rFonts w:ascii="Swis721 BT" w:hAnsi="Swis721 BT"/>
            <w:sz w:val="24"/>
            <w:szCs w:val="24"/>
            <w:highlight w:val="yellow"/>
            <w:rPrChange w:id="220" w:author="Nishant Patel" w:date="2019-08-08T16:18:00Z">
              <w:rPr>
                <w:rFonts w:ascii="Swis721 BT" w:hAnsi="Swis721 BT"/>
                <w:sz w:val="24"/>
                <w:szCs w:val="24"/>
              </w:rPr>
            </w:rPrChange>
          </w:rPr>
          <w:delText xml:space="preserve"> </w:delText>
        </w:r>
      </w:del>
      <w:r w:rsidR="00BF7E6A" w:rsidRPr="001A2EA5">
        <w:rPr>
          <w:rFonts w:ascii="Swis721 BT" w:hAnsi="Swis721 BT"/>
          <w:sz w:val="24"/>
          <w:szCs w:val="24"/>
          <w:highlight w:val="yellow"/>
          <w:rPrChange w:id="221" w:author="Nishant Patel" w:date="2019-08-08T16:18:00Z">
            <w:rPr>
              <w:rFonts w:ascii="Swis721 BT" w:hAnsi="Swis721 BT"/>
              <w:sz w:val="24"/>
              <w:szCs w:val="24"/>
            </w:rPr>
          </w:rPrChange>
        </w:rPr>
        <w:t>jobs</w:t>
      </w:r>
      <w:r w:rsidR="008548EF" w:rsidRPr="00313AA9">
        <w:rPr>
          <w:rFonts w:ascii="Swis721 BT" w:hAnsi="Swis721 BT"/>
          <w:sz w:val="24"/>
          <w:szCs w:val="24"/>
        </w:rPr>
        <w:t xml:space="preserve"> </w:t>
      </w:r>
      <w:commentRangeEnd w:id="216"/>
      <w:r w:rsidR="00B54D71">
        <w:rPr>
          <w:rStyle w:val="CommentReference"/>
        </w:rPr>
        <w:commentReference w:id="216"/>
      </w:r>
      <w:r w:rsidR="008548EF" w:rsidRPr="00313AA9">
        <w:rPr>
          <w:rFonts w:ascii="Swis721 BT" w:hAnsi="Swis721 BT"/>
          <w:sz w:val="24"/>
          <w:szCs w:val="24"/>
        </w:rPr>
        <w:t xml:space="preserve">which cannot be replaced by machine. </w:t>
      </w:r>
      <w:ins w:id="222" w:author="Nishant Patel" w:date="2019-08-08T16:19:00Z">
        <w:r w:rsidR="001A2EA5">
          <w:rPr>
            <w:rFonts w:ascii="Swis721 BT" w:hAnsi="Swis721 BT"/>
            <w:sz w:val="24"/>
            <w:szCs w:val="24"/>
          </w:rPr>
          <w:t>So t</w:t>
        </w:r>
      </w:ins>
      <w:ins w:id="223" w:author="Nishant Patel" w:date="2019-08-08T16:18:00Z">
        <w:r w:rsidR="001A2EA5">
          <w:rPr>
            <w:rFonts w:ascii="Swis721 BT" w:hAnsi="Swis721 BT"/>
            <w:sz w:val="24"/>
            <w:szCs w:val="24"/>
          </w:rPr>
          <w:t>he k</w:t>
        </w:r>
      </w:ins>
      <w:del w:id="224" w:author="Nishant Patel" w:date="2019-08-08T16:18:00Z">
        <w:r w:rsidR="006324E7" w:rsidRPr="00313AA9" w:rsidDel="001A2EA5">
          <w:rPr>
            <w:rFonts w:ascii="Swis721 BT" w:hAnsi="Swis721 BT"/>
            <w:sz w:val="24"/>
            <w:szCs w:val="24"/>
          </w:rPr>
          <w:delText>K</w:delText>
        </w:r>
      </w:del>
      <w:r w:rsidR="006324E7" w:rsidRPr="00313AA9">
        <w:rPr>
          <w:rFonts w:ascii="Swis721 BT" w:hAnsi="Swis721 BT"/>
          <w:sz w:val="24"/>
          <w:szCs w:val="24"/>
        </w:rPr>
        <w:t xml:space="preserve">ey to success </w:t>
      </w:r>
      <w:ins w:id="225" w:author="Nishant Patel" w:date="2019-08-08T16:19:00Z">
        <w:r w:rsidR="001A2EA5">
          <w:rPr>
            <w:rFonts w:ascii="Swis721 BT" w:hAnsi="Swis721 BT"/>
            <w:sz w:val="24"/>
            <w:szCs w:val="24"/>
          </w:rPr>
          <w:t xml:space="preserve">lies in gaining more and more knowledge about </w:t>
        </w:r>
      </w:ins>
      <w:del w:id="226" w:author="Nishant Patel" w:date="2019-08-08T16:19:00Z">
        <w:r w:rsidR="006324E7" w:rsidRPr="00313AA9" w:rsidDel="001A2EA5">
          <w:rPr>
            <w:rFonts w:ascii="Swis721 BT" w:hAnsi="Swis721 BT"/>
            <w:sz w:val="24"/>
            <w:szCs w:val="24"/>
          </w:rPr>
          <w:delText>is</w:delText>
        </w:r>
      </w:del>
      <w:del w:id="227" w:author="Nishant Patel" w:date="2019-08-08T17:57:00Z">
        <w:r w:rsidR="006324E7" w:rsidRPr="00313AA9" w:rsidDel="008010A6">
          <w:rPr>
            <w:rFonts w:ascii="Swis721 BT" w:hAnsi="Swis721 BT"/>
            <w:sz w:val="24"/>
            <w:szCs w:val="24"/>
          </w:rPr>
          <w:delText xml:space="preserve"> </w:delText>
        </w:r>
      </w:del>
      <w:del w:id="228" w:author="Nishant Patel" w:date="2019-08-08T16:20:00Z">
        <w:r w:rsidR="006324E7" w:rsidRPr="00313AA9" w:rsidDel="001A2EA5">
          <w:rPr>
            <w:rFonts w:ascii="Swis721 BT" w:hAnsi="Swis721 BT"/>
            <w:sz w:val="24"/>
            <w:szCs w:val="24"/>
          </w:rPr>
          <w:delText>how to</w:delText>
        </w:r>
      </w:del>
      <w:ins w:id="229" w:author="Nishant Patel" w:date="2019-08-08T16:20:00Z">
        <w:r w:rsidR="001A2EA5">
          <w:rPr>
            <w:rFonts w:ascii="Swis721 BT" w:hAnsi="Swis721 BT"/>
            <w:sz w:val="24"/>
            <w:szCs w:val="24"/>
          </w:rPr>
          <w:t>the various ways to</w:t>
        </w:r>
      </w:ins>
      <w:r w:rsidR="006324E7" w:rsidRPr="00313AA9">
        <w:rPr>
          <w:rFonts w:ascii="Swis721 BT" w:hAnsi="Swis721 BT"/>
          <w:sz w:val="24"/>
          <w:szCs w:val="24"/>
        </w:rPr>
        <w:t xml:space="preserve"> </w:t>
      </w:r>
      <w:ins w:id="230" w:author="Nishant Patel" w:date="2019-08-08T16:20:00Z">
        <w:r w:rsidR="001A2EA5">
          <w:rPr>
            <w:rFonts w:ascii="Swis721 BT" w:hAnsi="Swis721 BT"/>
            <w:sz w:val="24"/>
            <w:szCs w:val="24"/>
          </w:rPr>
          <w:t xml:space="preserve">make the optimum </w:t>
        </w:r>
      </w:ins>
      <w:r w:rsidR="006324E7" w:rsidRPr="00313AA9">
        <w:rPr>
          <w:rFonts w:ascii="Swis721 BT" w:hAnsi="Swis721 BT"/>
          <w:sz w:val="24"/>
          <w:szCs w:val="24"/>
        </w:rPr>
        <w:t xml:space="preserve">use </w:t>
      </w:r>
      <w:ins w:id="231" w:author="Nishant Patel" w:date="2019-08-08T16:20:00Z">
        <w:r w:rsidR="001A2EA5">
          <w:rPr>
            <w:rFonts w:ascii="Swis721 BT" w:hAnsi="Swis721 BT"/>
            <w:sz w:val="24"/>
            <w:szCs w:val="24"/>
          </w:rPr>
          <w:t xml:space="preserve">of </w:t>
        </w:r>
      </w:ins>
      <w:r w:rsidR="006324E7" w:rsidRPr="00313AA9">
        <w:rPr>
          <w:rFonts w:ascii="Swis721 BT" w:hAnsi="Swis721 BT"/>
          <w:sz w:val="24"/>
          <w:szCs w:val="24"/>
        </w:rPr>
        <w:t>these technolog</w:t>
      </w:r>
      <w:ins w:id="232" w:author="Nishant Patel" w:date="2019-08-08T16:19:00Z">
        <w:r w:rsidR="001A2EA5">
          <w:rPr>
            <w:rFonts w:ascii="Swis721 BT" w:hAnsi="Swis721 BT"/>
            <w:sz w:val="24"/>
            <w:szCs w:val="24"/>
          </w:rPr>
          <w:t>ies</w:t>
        </w:r>
      </w:ins>
      <w:del w:id="233" w:author="Nishant Patel" w:date="2019-08-08T16:19:00Z">
        <w:r w:rsidR="006324E7" w:rsidRPr="00313AA9" w:rsidDel="001A2EA5">
          <w:rPr>
            <w:rFonts w:ascii="Swis721 BT" w:hAnsi="Swis721 BT"/>
            <w:sz w:val="24"/>
            <w:szCs w:val="24"/>
          </w:rPr>
          <w:delText>y</w:delText>
        </w:r>
      </w:del>
      <w:r w:rsidR="006324E7" w:rsidRPr="00313AA9">
        <w:rPr>
          <w:rFonts w:ascii="Swis721 BT" w:hAnsi="Swis721 BT"/>
          <w:sz w:val="24"/>
          <w:szCs w:val="24"/>
        </w:rPr>
        <w:t xml:space="preserve"> </w:t>
      </w:r>
      <w:del w:id="234" w:author="Nishant Patel" w:date="2019-08-08T17:58:00Z">
        <w:r w:rsidR="006324E7" w:rsidRPr="00313AA9" w:rsidDel="008010A6">
          <w:rPr>
            <w:rFonts w:ascii="Swis721 BT" w:hAnsi="Swis721 BT"/>
            <w:sz w:val="24"/>
            <w:szCs w:val="24"/>
          </w:rPr>
          <w:delText>to create more value</w:delText>
        </w:r>
      </w:del>
      <w:del w:id="235" w:author="Nishant Patel" w:date="2019-08-08T16:20:00Z">
        <w:r w:rsidR="00AF7A4C" w:rsidRPr="00313AA9" w:rsidDel="001A2EA5">
          <w:rPr>
            <w:rFonts w:ascii="Swis721 BT" w:hAnsi="Swis721 BT"/>
            <w:sz w:val="24"/>
            <w:szCs w:val="24"/>
          </w:rPr>
          <w:delText xml:space="preserve">, </w:delText>
        </w:r>
        <w:r w:rsidR="00723E8C" w:rsidRPr="00313AA9" w:rsidDel="001A2EA5">
          <w:rPr>
            <w:rFonts w:ascii="Swis721 BT" w:hAnsi="Swis721 BT"/>
            <w:sz w:val="24"/>
            <w:szCs w:val="24"/>
          </w:rPr>
          <w:delText xml:space="preserve"> </w:delText>
        </w:r>
      </w:del>
      <w:r w:rsidR="00723E8C" w:rsidRPr="00313AA9">
        <w:rPr>
          <w:rFonts w:ascii="Swis721 BT" w:hAnsi="Swis721 BT"/>
          <w:sz w:val="24"/>
          <w:szCs w:val="24"/>
        </w:rPr>
        <w:t xml:space="preserve">and that is where your contribution </w:t>
      </w:r>
      <w:ins w:id="236" w:author="Nishant Patel" w:date="2019-08-08T16:21:00Z">
        <w:r w:rsidR="001A2EA5">
          <w:rPr>
            <w:rFonts w:ascii="Swis721 BT" w:hAnsi="Swis721 BT"/>
            <w:sz w:val="24"/>
            <w:szCs w:val="24"/>
          </w:rPr>
          <w:t xml:space="preserve">and role </w:t>
        </w:r>
      </w:ins>
      <w:r w:rsidR="00723E8C" w:rsidRPr="00313AA9">
        <w:rPr>
          <w:rFonts w:ascii="Swis721 BT" w:hAnsi="Swis721 BT"/>
          <w:sz w:val="24"/>
          <w:szCs w:val="24"/>
        </w:rPr>
        <w:t xml:space="preserve">will </w:t>
      </w:r>
      <w:del w:id="237" w:author="Nishant Patel" w:date="2019-08-08T16:21:00Z">
        <w:r w:rsidR="00723E8C" w:rsidRPr="00313AA9" w:rsidDel="001A2EA5">
          <w:rPr>
            <w:rFonts w:ascii="Swis721 BT" w:hAnsi="Swis721 BT"/>
            <w:sz w:val="24"/>
            <w:szCs w:val="24"/>
          </w:rPr>
          <w:delText>be expected</w:delText>
        </w:r>
      </w:del>
      <w:ins w:id="238" w:author="Nishant Patel" w:date="2019-08-08T16:21:00Z">
        <w:r w:rsidR="001A2EA5">
          <w:rPr>
            <w:rFonts w:ascii="Swis721 BT" w:hAnsi="Swis721 BT"/>
            <w:sz w:val="24"/>
            <w:szCs w:val="24"/>
          </w:rPr>
          <w:t>come into picture</w:t>
        </w:r>
      </w:ins>
      <w:r w:rsidR="00723E8C" w:rsidRPr="00313AA9">
        <w:rPr>
          <w:rFonts w:ascii="Swis721 BT" w:hAnsi="Swis721 BT"/>
          <w:sz w:val="24"/>
          <w:szCs w:val="24"/>
        </w:rPr>
        <w:t xml:space="preserve">. </w:t>
      </w:r>
      <w:r w:rsidR="00B857BF" w:rsidRPr="00313AA9">
        <w:rPr>
          <w:rFonts w:ascii="Swis721 BT" w:hAnsi="Swis721 BT"/>
          <w:sz w:val="24"/>
          <w:szCs w:val="24"/>
        </w:rPr>
        <w:t>If I have to give an example – In KBL</w:t>
      </w:r>
      <w:ins w:id="239" w:author="Nishant Patel" w:date="2019-08-08T16:21:00Z">
        <w:r w:rsidR="001A2EA5">
          <w:rPr>
            <w:rFonts w:ascii="Swis721 BT" w:hAnsi="Swis721 BT"/>
            <w:sz w:val="24"/>
            <w:szCs w:val="24"/>
          </w:rPr>
          <w:t>,</w:t>
        </w:r>
      </w:ins>
      <w:r w:rsidR="00B857BF" w:rsidRPr="00313AA9">
        <w:rPr>
          <w:rFonts w:ascii="Swis721 BT" w:hAnsi="Swis721 BT"/>
          <w:sz w:val="24"/>
          <w:szCs w:val="24"/>
        </w:rPr>
        <w:t xml:space="preserve"> we are using </w:t>
      </w:r>
      <w:ins w:id="240" w:author="Nishant Patel" w:date="2019-08-08T16:21:00Z">
        <w:r w:rsidR="001A2EA5">
          <w:rPr>
            <w:rFonts w:ascii="Swis721 BT" w:hAnsi="Swis721 BT"/>
            <w:sz w:val="24"/>
            <w:szCs w:val="24"/>
          </w:rPr>
          <w:t xml:space="preserve">a dedicated </w:t>
        </w:r>
      </w:ins>
      <w:r w:rsidR="00B857BF" w:rsidRPr="00313AA9">
        <w:rPr>
          <w:rFonts w:ascii="Swis721 BT" w:hAnsi="Swis721 BT"/>
          <w:sz w:val="24"/>
          <w:szCs w:val="24"/>
        </w:rPr>
        <w:t>3D print</w:t>
      </w:r>
      <w:ins w:id="241" w:author="Nishant Patel" w:date="2019-08-08T16:21:00Z">
        <w:r w:rsidR="001A2EA5">
          <w:rPr>
            <w:rFonts w:ascii="Swis721 BT" w:hAnsi="Swis721 BT"/>
            <w:sz w:val="24"/>
            <w:szCs w:val="24"/>
          </w:rPr>
          <w:t>ing</w:t>
        </w:r>
      </w:ins>
      <w:del w:id="242" w:author="Nishant Patel" w:date="2019-08-08T16:21:00Z">
        <w:r w:rsidR="00B857BF" w:rsidRPr="00313AA9" w:rsidDel="001A2EA5">
          <w:rPr>
            <w:rFonts w:ascii="Swis721 BT" w:hAnsi="Swis721 BT"/>
            <w:sz w:val="24"/>
            <w:szCs w:val="24"/>
          </w:rPr>
          <w:delText>er</w:delText>
        </w:r>
      </w:del>
      <w:ins w:id="243" w:author="Nishant Patel" w:date="2019-08-08T16:21:00Z">
        <w:r w:rsidR="001A2EA5">
          <w:rPr>
            <w:rFonts w:ascii="Swis721 BT" w:hAnsi="Swis721 BT"/>
            <w:sz w:val="24"/>
            <w:szCs w:val="24"/>
          </w:rPr>
          <w:t xml:space="preserve"> machine</w:t>
        </w:r>
      </w:ins>
      <w:r w:rsidR="00B857BF" w:rsidRPr="00313AA9">
        <w:rPr>
          <w:rFonts w:ascii="Swis721 BT" w:hAnsi="Swis721 BT"/>
          <w:sz w:val="24"/>
          <w:szCs w:val="24"/>
        </w:rPr>
        <w:t xml:space="preserve"> </w:t>
      </w:r>
      <w:r w:rsidR="00B237F8" w:rsidRPr="00313AA9">
        <w:rPr>
          <w:rFonts w:ascii="Swis721 BT" w:hAnsi="Swis721 BT"/>
          <w:sz w:val="24"/>
          <w:szCs w:val="24"/>
        </w:rPr>
        <w:t xml:space="preserve">(we are the only one in India to have such </w:t>
      </w:r>
      <w:del w:id="244" w:author="Nishant Patel" w:date="2019-08-08T16:21:00Z">
        <w:r w:rsidR="00B237F8" w:rsidRPr="00313AA9" w:rsidDel="001A2EA5">
          <w:rPr>
            <w:rFonts w:ascii="Swis721 BT" w:hAnsi="Swis721 BT"/>
            <w:sz w:val="24"/>
            <w:szCs w:val="24"/>
          </w:rPr>
          <w:delText>that</w:delText>
        </w:r>
      </w:del>
      <w:ins w:id="245" w:author="Nishant Patel" w:date="2019-08-08T16:21:00Z">
        <w:r w:rsidR="001A2EA5">
          <w:rPr>
            <w:rFonts w:ascii="Swis721 BT" w:hAnsi="Swis721 BT"/>
            <w:sz w:val="24"/>
            <w:szCs w:val="24"/>
          </w:rPr>
          <w:t>a machine</w:t>
        </w:r>
      </w:ins>
      <w:r w:rsidR="00B237F8" w:rsidRPr="00313AA9">
        <w:rPr>
          <w:rFonts w:ascii="Swis721 BT" w:hAnsi="Swis721 BT"/>
          <w:sz w:val="24"/>
          <w:szCs w:val="24"/>
        </w:rPr>
        <w:t xml:space="preserve">) </w:t>
      </w:r>
      <w:r w:rsidR="00B857BF" w:rsidRPr="00313AA9">
        <w:rPr>
          <w:rFonts w:ascii="Swis721 BT" w:hAnsi="Swis721 BT"/>
          <w:sz w:val="24"/>
          <w:szCs w:val="24"/>
        </w:rPr>
        <w:t>which is helping us reduce defect</w:t>
      </w:r>
      <w:ins w:id="246" w:author="Nishant Patel" w:date="2019-08-08T17:58:00Z">
        <w:r w:rsidR="008010A6">
          <w:rPr>
            <w:rFonts w:ascii="Swis721 BT" w:hAnsi="Swis721 BT"/>
            <w:sz w:val="24"/>
            <w:szCs w:val="24"/>
          </w:rPr>
          <w:t>s</w:t>
        </w:r>
      </w:ins>
      <w:r w:rsidR="00B857BF" w:rsidRPr="00313AA9">
        <w:rPr>
          <w:rFonts w:ascii="Swis721 BT" w:hAnsi="Swis721 BT"/>
          <w:sz w:val="24"/>
          <w:szCs w:val="24"/>
        </w:rPr>
        <w:t xml:space="preserve">, improve quality of </w:t>
      </w:r>
      <w:ins w:id="247" w:author="Nishant Patel" w:date="2019-08-08T16:40:00Z">
        <w:r w:rsidR="00C85BE1">
          <w:rPr>
            <w:rFonts w:ascii="Swis721 BT" w:hAnsi="Swis721 BT"/>
            <w:sz w:val="24"/>
            <w:szCs w:val="24"/>
          </w:rPr>
          <w:t xml:space="preserve">the </w:t>
        </w:r>
      </w:ins>
      <w:r w:rsidR="00B857BF" w:rsidRPr="00313AA9">
        <w:rPr>
          <w:rFonts w:ascii="Swis721 BT" w:hAnsi="Swis721 BT"/>
          <w:sz w:val="24"/>
          <w:szCs w:val="24"/>
        </w:rPr>
        <w:t xml:space="preserve">product and reduce </w:t>
      </w:r>
      <w:ins w:id="248" w:author="Nishant Patel" w:date="2019-08-08T16:40:00Z">
        <w:r w:rsidR="00C85BE1">
          <w:rPr>
            <w:rFonts w:ascii="Swis721 BT" w:hAnsi="Swis721 BT"/>
            <w:sz w:val="24"/>
            <w:szCs w:val="24"/>
          </w:rPr>
          <w:t xml:space="preserve">our </w:t>
        </w:r>
      </w:ins>
      <w:r w:rsidR="00B857BF" w:rsidRPr="00313AA9">
        <w:rPr>
          <w:rFonts w:ascii="Swis721 BT" w:hAnsi="Swis721 BT"/>
          <w:sz w:val="24"/>
          <w:szCs w:val="24"/>
        </w:rPr>
        <w:t xml:space="preserve">manufacturing time. </w:t>
      </w:r>
      <w:r w:rsidR="00C340A3" w:rsidRPr="00313AA9">
        <w:rPr>
          <w:rFonts w:ascii="Swis721 BT" w:hAnsi="Swis721 BT"/>
          <w:sz w:val="24"/>
          <w:szCs w:val="24"/>
        </w:rPr>
        <w:t>It is helping our engineer</w:t>
      </w:r>
      <w:ins w:id="249" w:author="Nishant Patel" w:date="2019-08-08T16:40:00Z">
        <w:r w:rsidR="00C85BE1">
          <w:rPr>
            <w:rFonts w:ascii="Swis721 BT" w:hAnsi="Swis721 BT"/>
            <w:sz w:val="24"/>
            <w:szCs w:val="24"/>
          </w:rPr>
          <w:t>s in</w:t>
        </w:r>
      </w:ins>
      <w:r w:rsidR="00C340A3" w:rsidRPr="00313AA9">
        <w:rPr>
          <w:rFonts w:ascii="Swis721 BT" w:hAnsi="Swis721 BT"/>
          <w:sz w:val="24"/>
          <w:szCs w:val="24"/>
        </w:rPr>
        <w:t xml:space="preserve"> try</w:t>
      </w:r>
      <w:ins w:id="250" w:author="Nishant Patel" w:date="2019-08-08T16:40:00Z">
        <w:r w:rsidR="00C85BE1">
          <w:rPr>
            <w:rFonts w:ascii="Swis721 BT" w:hAnsi="Swis721 BT"/>
            <w:sz w:val="24"/>
            <w:szCs w:val="24"/>
          </w:rPr>
          <w:t>ing</w:t>
        </w:r>
      </w:ins>
      <w:r w:rsidR="00C340A3" w:rsidRPr="00313AA9">
        <w:rPr>
          <w:rFonts w:ascii="Swis721 BT" w:hAnsi="Swis721 BT"/>
          <w:sz w:val="24"/>
          <w:szCs w:val="24"/>
        </w:rPr>
        <w:t xml:space="preserve"> new designs</w:t>
      </w:r>
      <w:ins w:id="251" w:author="Nishant Patel" w:date="2019-08-08T16:41:00Z">
        <w:r w:rsidR="00C85BE1">
          <w:rPr>
            <w:rFonts w:ascii="Swis721 BT" w:hAnsi="Swis721 BT"/>
            <w:sz w:val="24"/>
            <w:szCs w:val="24"/>
          </w:rPr>
          <w:t xml:space="preserve"> as well as </w:t>
        </w:r>
      </w:ins>
      <w:del w:id="252" w:author="Nishant Patel" w:date="2019-08-08T16:41:00Z">
        <w:r w:rsidR="00C340A3" w:rsidRPr="00313AA9" w:rsidDel="00C85BE1">
          <w:rPr>
            <w:rFonts w:ascii="Swis721 BT" w:hAnsi="Swis721 BT"/>
            <w:sz w:val="24"/>
            <w:szCs w:val="24"/>
          </w:rPr>
          <w:delText xml:space="preserve"> bringing </w:delText>
        </w:r>
      </w:del>
      <w:ins w:id="253" w:author="Nishant Patel" w:date="2019-08-08T16:41:00Z">
        <w:r w:rsidR="00C85BE1">
          <w:rPr>
            <w:rFonts w:ascii="Swis721 BT" w:hAnsi="Swis721 BT"/>
            <w:sz w:val="24"/>
            <w:szCs w:val="24"/>
          </w:rPr>
          <w:t>in developing</w:t>
        </w:r>
        <w:r w:rsidR="00C85BE1" w:rsidRPr="00313AA9">
          <w:rPr>
            <w:rFonts w:ascii="Swis721 BT" w:hAnsi="Swis721 BT"/>
            <w:sz w:val="24"/>
            <w:szCs w:val="24"/>
          </w:rPr>
          <w:t xml:space="preserve"> </w:t>
        </w:r>
      </w:ins>
      <w:r w:rsidR="00C340A3" w:rsidRPr="00313AA9">
        <w:rPr>
          <w:rFonts w:ascii="Swis721 BT" w:hAnsi="Swis721 BT"/>
          <w:sz w:val="24"/>
          <w:szCs w:val="24"/>
        </w:rPr>
        <w:t>product</w:t>
      </w:r>
      <w:ins w:id="254" w:author="Nishant Patel" w:date="2019-08-08T16:41:00Z">
        <w:r w:rsidR="00C85BE1">
          <w:rPr>
            <w:rFonts w:ascii="Swis721 BT" w:hAnsi="Swis721 BT"/>
            <w:sz w:val="24"/>
            <w:szCs w:val="24"/>
          </w:rPr>
          <w:t>s</w:t>
        </w:r>
      </w:ins>
      <w:r w:rsidR="00C340A3" w:rsidRPr="00313AA9">
        <w:rPr>
          <w:rFonts w:ascii="Swis721 BT" w:hAnsi="Swis721 BT"/>
          <w:sz w:val="24"/>
          <w:szCs w:val="24"/>
        </w:rPr>
        <w:t xml:space="preserve"> with better efficiency and performance</w:t>
      </w:r>
      <w:ins w:id="255" w:author="Nishant Patel" w:date="2019-08-08T16:41:00Z">
        <w:r w:rsidR="00C85BE1">
          <w:rPr>
            <w:rFonts w:ascii="Swis721 BT" w:hAnsi="Swis721 BT"/>
            <w:sz w:val="24"/>
            <w:szCs w:val="24"/>
          </w:rPr>
          <w:t>,</w:t>
        </w:r>
      </w:ins>
      <w:r w:rsidR="00C340A3" w:rsidRPr="00313AA9">
        <w:rPr>
          <w:rFonts w:ascii="Swis721 BT" w:hAnsi="Swis721 BT"/>
          <w:sz w:val="24"/>
          <w:szCs w:val="24"/>
        </w:rPr>
        <w:t xml:space="preserve"> thereby helping us serve our customer</w:t>
      </w:r>
      <w:ins w:id="256" w:author="Nishant Patel" w:date="2019-08-08T16:41:00Z">
        <w:r w:rsidR="00C85BE1">
          <w:rPr>
            <w:rFonts w:ascii="Swis721 BT" w:hAnsi="Swis721 BT"/>
            <w:sz w:val="24"/>
            <w:szCs w:val="24"/>
          </w:rPr>
          <w:t>s</w:t>
        </w:r>
      </w:ins>
      <w:r w:rsidR="00C340A3" w:rsidRPr="00313AA9">
        <w:rPr>
          <w:rFonts w:ascii="Swis721 BT" w:hAnsi="Swis721 BT"/>
          <w:sz w:val="24"/>
          <w:szCs w:val="24"/>
        </w:rPr>
        <w:t xml:space="preserve"> better</w:t>
      </w:r>
      <w:r w:rsidR="00B857BF" w:rsidRPr="00313AA9">
        <w:rPr>
          <w:rFonts w:ascii="Swis721 BT" w:hAnsi="Swis721 BT"/>
          <w:sz w:val="24"/>
          <w:szCs w:val="24"/>
        </w:rPr>
        <w:t>.</w:t>
      </w:r>
      <w:r w:rsidR="00871BD3" w:rsidRPr="00313AA9">
        <w:rPr>
          <w:rFonts w:ascii="Swis721 BT" w:hAnsi="Swis721 BT"/>
          <w:sz w:val="24"/>
          <w:szCs w:val="24"/>
        </w:rPr>
        <w:t xml:space="preserve"> </w:t>
      </w:r>
    </w:p>
    <w:p w14:paraId="48CAB133" w14:textId="270980AB" w:rsidR="00EF6CBA" w:rsidRPr="00313AA9" w:rsidRDefault="00075809">
      <w:pPr>
        <w:rPr>
          <w:rFonts w:ascii="Swis721 BT" w:hAnsi="Swis721 BT"/>
          <w:sz w:val="24"/>
          <w:szCs w:val="24"/>
        </w:rPr>
      </w:pPr>
      <w:r w:rsidRPr="00313AA9">
        <w:rPr>
          <w:rFonts w:ascii="Swis721 BT" w:hAnsi="Swis721 BT"/>
          <w:sz w:val="24"/>
          <w:szCs w:val="24"/>
        </w:rPr>
        <w:t>Today</w:t>
      </w:r>
      <w:ins w:id="257" w:author="Nishant Patel" w:date="2019-08-08T16:42:00Z">
        <w:r w:rsidR="00C85BE1">
          <w:rPr>
            <w:rFonts w:ascii="Swis721 BT" w:hAnsi="Swis721 BT"/>
            <w:sz w:val="24"/>
            <w:szCs w:val="24"/>
          </w:rPr>
          <w:t>’</w:t>
        </w:r>
      </w:ins>
      <w:r w:rsidRPr="00313AA9">
        <w:rPr>
          <w:rFonts w:ascii="Swis721 BT" w:hAnsi="Swis721 BT"/>
          <w:sz w:val="24"/>
          <w:szCs w:val="24"/>
        </w:rPr>
        <w:t xml:space="preserve">s technology will be redundant tomorrow, it will be replaced </w:t>
      </w:r>
      <w:del w:id="258" w:author="Nishant Patel" w:date="2019-08-08T16:42:00Z">
        <w:r w:rsidRPr="00313AA9" w:rsidDel="00C85BE1">
          <w:rPr>
            <w:rFonts w:ascii="Swis721 BT" w:hAnsi="Swis721 BT"/>
            <w:sz w:val="24"/>
            <w:szCs w:val="24"/>
          </w:rPr>
          <w:delText xml:space="preserve">with </w:delText>
        </w:r>
      </w:del>
      <w:ins w:id="259" w:author="Nishant Patel" w:date="2019-08-08T16:42:00Z">
        <w:r w:rsidR="00C85BE1">
          <w:rPr>
            <w:rFonts w:ascii="Swis721 BT" w:hAnsi="Swis721 BT"/>
            <w:sz w:val="24"/>
            <w:szCs w:val="24"/>
          </w:rPr>
          <w:t>by</w:t>
        </w:r>
        <w:r w:rsidR="00C85BE1" w:rsidRPr="00313AA9">
          <w:rPr>
            <w:rFonts w:ascii="Swis721 BT" w:hAnsi="Swis721 BT"/>
            <w:sz w:val="24"/>
            <w:szCs w:val="24"/>
          </w:rPr>
          <w:t xml:space="preserve"> </w:t>
        </w:r>
      </w:ins>
      <w:ins w:id="260" w:author="Nishant Patel" w:date="2019-08-08T16:43:00Z">
        <w:r w:rsidR="00C85BE1">
          <w:rPr>
            <w:rFonts w:ascii="Swis721 BT" w:hAnsi="Swis721 BT"/>
            <w:sz w:val="24"/>
            <w:szCs w:val="24"/>
          </w:rPr>
          <w:t xml:space="preserve">a </w:t>
        </w:r>
      </w:ins>
      <w:r w:rsidRPr="00313AA9">
        <w:rPr>
          <w:rFonts w:ascii="Swis721 BT" w:hAnsi="Swis721 BT"/>
          <w:sz w:val="24"/>
          <w:szCs w:val="24"/>
        </w:rPr>
        <w:t>better one</w:t>
      </w:r>
      <w:del w:id="261" w:author="Nishant Patel" w:date="2019-08-08T16:43:00Z">
        <w:r w:rsidRPr="00313AA9" w:rsidDel="00C85BE1">
          <w:rPr>
            <w:rFonts w:ascii="Swis721 BT" w:hAnsi="Swis721 BT"/>
            <w:sz w:val="24"/>
            <w:szCs w:val="24"/>
          </w:rPr>
          <w:delText>s</w:delText>
        </w:r>
      </w:del>
      <w:r w:rsidRPr="00313AA9">
        <w:rPr>
          <w:rFonts w:ascii="Swis721 BT" w:hAnsi="Swis721 BT"/>
          <w:sz w:val="24"/>
          <w:szCs w:val="24"/>
        </w:rPr>
        <w:t xml:space="preserve">. </w:t>
      </w:r>
      <w:del w:id="262" w:author="Nishant Patel" w:date="2019-08-08T16:43:00Z">
        <w:r w:rsidRPr="00313AA9" w:rsidDel="00C85BE1">
          <w:rPr>
            <w:rFonts w:ascii="Swis721 BT" w:hAnsi="Swis721 BT"/>
            <w:sz w:val="24"/>
            <w:szCs w:val="24"/>
          </w:rPr>
          <w:delText>You</w:delText>
        </w:r>
        <w:r w:rsidR="00EF6CBA" w:rsidRPr="00313AA9" w:rsidDel="00C85BE1">
          <w:rPr>
            <w:rFonts w:ascii="Swis721 BT" w:hAnsi="Swis721 BT"/>
            <w:sz w:val="24"/>
            <w:szCs w:val="24"/>
          </w:rPr>
          <w:delText xml:space="preserve"> </w:delText>
        </w:r>
      </w:del>
      <w:ins w:id="263" w:author="Nishant Patel" w:date="2019-08-08T16:43:00Z">
        <w:r w:rsidR="00C85BE1">
          <w:rPr>
            <w:rFonts w:ascii="Swis721 BT" w:hAnsi="Swis721 BT"/>
            <w:sz w:val="24"/>
            <w:szCs w:val="24"/>
          </w:rPr>
          <w:t>Hence, y</w:t>
        </w:r>
        <w:r w:rsidR="00C85BE1" w:rsidRPr="00313AA9">
          <w:rPr>
            <w:rFonts w:ascii="Swis721 BT" w:hAnsi="Swis721 BT"/>
            <w:sz w:val="24"/>
            <w:szCs w:val="24"/>
          </w:rPr>
          <w:t xml:space="preserve">ou </w:t>
        </w:r>
      </w:ins>
      <w:r w:rsidR="00BA3623" w:rsidRPr="00313AA9">
        <w:rPr>
          <w:rFonts w:ascii="Swis721 BT" w:hAnsi="Swis721 BT"/>
          <w:sz w:val="24"/>
          <w:szCs w:val="24"/>
        </w:rPr>
        <w:t>must</w:t>
      </w:r>
      <w:r w:rsidR="00EF6CBA" w:rsidRPr="00313AA9">
        <w:rPr>
          <w:rFonts w:ascii="Swis721 BT" w:hAnsi="Swis721 BT"/>
          <w:color w:val="212121"/>
          <w:sz w:val="24"/>
          <w:szCs w:val="24"/>
          <w:shd w:val="clear" w:color="auto" w:fill="FFFFFF"/>
        </w:rPr>
        <w:t xml:space="preserve"> find creative solutions to </w:t>
      </w:r>
      <w:ins w:id="264" w:author="Nishant Patel" w:date="2019-08-08T16:43:00Z">
        <w:r w:rsidR="00C85BE1">
          <w:rPr>
            <w:rFonts w:ascii="Swis721 BT" w:hAnsi="Swis721 BT"/>
            <w:color w:val="212121"/>
            <w:sz w:val="24"/>
            <w:szCs w:val="24"/>
            <w:shd w:val="clear" w:color="auto" w:fill="FFFFFF"/>
          </w:rPr>
          <w:t xml:space="preserve">the </w:t>
        </w:r>
      </w:ins>
      <w:commentRangeStart w:id="265"/>
      <w:r w:rsidR="00EF6CBA" w:rsidRPr="008010A6">
        <w:rPr>
          <w:rFonts w:ascii="Swis721 BT" w:hAnsi="Swis721 BT"/>
          <w:color w:val="212121"/>
          <w:sz w:val="24"/>
          <w:szCs w:val="24"/>
          <w:highlight w:val="yellow"/>
          <w:shd w:val="clear" w:color="auto" w:fill="FFFFFF"/>
          <w:rPrChange w:id="266" w:author="Nishant Patel" w:date="2019-08-08T17:58:00Z">
            <w:rPr>
              <w:rFonts w:ascii="Swis721 BT" w:hAnsi="Swis721 BT"/>
              <w:color w:val="212121"/>
              <w:sz w:val="24"/>
              <w:szCs w:val="24"/>
              <w:shd w:val="clear" w:color="auto" w:fill="FFFFFF"/>
            </w:rPr>
          </w:rPrChange>
        </w:rPr>
        <w:t>business</w:t>
      </w:r>
      <w:r w:rsidR="00EF6CBA" w:rsidRPr="00313AA9">
        <w:rPr>
          <w:rFonts w:ascii="Swis721 BT" w:hAnsi="Swis721 BT"/>
          <w:color w:val="212121"/>
          <w:sz w:val="24"/>
          <w:szCs w:val="24"/>
          <w:shd w:val="clear" w:color="auto" w:fill="FFFFFF"/>
        </w:rPr>
        <w:t xml:space="preserve"> challenges </w:t>
      </w:r>
      <w:ins w:id="267" w:author="Nishant Patel" w:date="2019-08-08T16:43:00Z">
        <w:r w:rsidR="00C85BE1">
          <w:rPr>
            <w:rFonts w:ascii="Swis721 BT" w:hAnsi="Swis721 BT"/>
            <w:color w:val="212121"/>
            <w:sz w:val="24"/>
            <w:szCs w:val="24"/>
            <w:shd w:val="clear" w:color="auto" w:fill="FFFFFF"/>
          </w:rPr>
          <w:t xml:space="preserve">that you may across </w:t>
        </w:r>
      </w:ins>
      <w:r w:rsidR="00EF6CBA" w:rsidRPr="00313AA9">
        <w:rPr>
          <w:rFonts w:ascii="Swis721 BT" w:hAnsi="Swis721 BT"/>
          <w:color w:val="212121"/>
          <w:sz w:val="24"/>
          <w:szCs w:val="24"/>
          <w:shd w:val="clear" w:color="auto" w:fill="FFFFFF"/>
        </w:rPr>
        <w:t xml:space="preserve">and find ways to unlock </w:t>
      </w:r>
      <w:ins w:id="268" w:author="Nishant Patel" w:date="2019-08-08T16:44:00Z">
        <w:r w:rsidR="00C85BE1">
          <w:rPr>
            <w:rFonts w:ascii="Swis721 BT" w:hAnsi="Swis721 BT"/>
            <w:color w:val="212121"/>
            <w:sz w:val="24"/>
            <w:szCs w:val="24"/>
            <w:shd w:val="clear" w:color="auto" w:fill="FFFFFF"/>
          </w:rPr>
          <w:t xml:space="preserve">and explore </w:t>
        </w:r>
      </w:ins>
      <w:r w:rsidR="00EF6CBA" w:rsidRPr="00313AA9">
        <w:rPr>
          <w:rFonts w:ascii="Swis721 BT" w:hAnsi="Swis721 BT"/>
          <w:color w:val="212121"/>
          <w:sz w:val="24"/>
          <w:szCs w:val="24"/>
          <w:shd w:val="clear" w:color="auto" w:fill="FFFFFF"/>
        </w:rPr>
        <w:t xml:space="preserve">new </w:t>
      </w:r>
      <w:r w:rsidR="00EF6CBA" w:rsidRPr="008010A6">
        <w:rPr>
          <w:rFonts w:ascii="Swis721 BT" w:hAnsi="Swis721 BT"/>
          <w:color w:val="212121"/>
          <w:sz w:val="24"/>
          <w:szCs w:val="24"/>
          <w:highlight w:val="yellow"/>
          <w:shd w:val="clear" w:color="auto" w:fill="FFFFFF"/>
          <w:rPrChange w:id="269" w:author="Nishant Patel" w:date="2019-08-08T17:59:00Z">
            <w:rPr>
              <w:rFonts w:ascii="Swis721 BT" w:hAnsi="Swis721 BT"/>
              <w:color w:val="212121"/>
              <w:sz w:val="24"/>
              <w:szCs w:val="24"/>
              <w:shd w:val="clear" w:color="auto" w:fill="FFFFFF"/>
            </w:rPr>
          </w:rPrChange>
        </w:rPr>
        <w:t>business</w:t>
      </w:r>
      <w:ins w:id="270" w:author="Nishant Patel" w:date="2019-08-08T18:12:00Z">
        <w:r w:rsidR="00782459">
          <w:rPr>
            <w:rFonts w:ascii="Swis721 BT" w:hAnsi="Swis721 BT"/>
            <w:color w:val="212121"/>
            <w:sz w:val="24"/>
            <w:szCs w:val="24"/>
            <w:shd w:val="clear" w:color="auto" w:fill="FFFFFF"/>
          </w:rPr>
          <w:t xml:space="preserve"> </w:t>
        </w:r>
        <w:commentRangeEnd w:id="265"/>
        <w:r w:rsidR="00782459">
          <w:rPr>
            <w:rStyle w:val="CommentReference"/>
          </w:rPr>
          <w:commentReference w:id="265"/>
        </w:r>
      </w:ins>
      <w:del w:id="271" w:author="Nishant Patel" w:date="2019-08-08T18:12:00Z">
        <w:r w:rsidR="00EF6CBA" w:rsidRPr="00313AA9" w:rsidDel="00782459">
          <w:rPr>
            <w:rFonts w:ascii="Swis721 BT" w:hAnsi="Swis721 BT"/>
            <w:color w:val="212121"/>
            <w:sz w:val="24"/>
            <w:szCs w:val="24"/>
            <w:shd w:val="clear" w:color="auto" w:fill="FFFFFF"/>
          </w:rPr>
          <w:delText xml:space="preserve"> </w:delText>
        </w:r>
      </w:del>
      <w:r w:rsidR="00EF6CBA" w:rsidRPr="00313AA9">
        <w:rPr>
          <w:rFonts w:ascii="Swis721 BT" w:hAnsi="Swis721 BT"/>
          <w:color w:val="212121"/>
          <w:sz w:val="24"/>
          <w:szCs w:val="24"/>
          <w:shd w:val="clear" w:color="auto" w:fill="FFFFFF"/>
        </w:rPr>
        <w:t>opportunities.</w:t>
      </w:r>
    </w:p>
    <w:p w14:paraId="7ECCA32D" w14:textId="4B24ABC2" w:rsidR="00EF1885" w:rsidRPr="00313AA9" w:rsidRDefault="008010A6">
      <w:pPr>
        <w:rPr>
          <w:rFonts w:ascii="Swis721 BT" w:hAnsi="Swis721 BT"/>
          <w:sz w:val="24"/>
          <w:szCs w:val="24"/>
        </w:rPr>
      </w:pPr>
      <w:ins w:id="272" w:author="Nishant Patel" w:date="2019-08-08T17:59:00Z">
        <w:r>
          <w:rPr>
            <w:rFonts w:ascii="Swis721 BT" w:hAnsi="Swis721 BT"/>
            <w:sz w:val="24"/>
            <w:szCs w:val="24"/>
          </w:rPr>
          <w:t xml:space="preserve">Today, </w:t>
        </w:r>
      </w:ins>
      <w:del w:id="273" w:author="Nishant Patel" w:date="2019-08-08T16:44:00Z">
        <w:r w:rsidR="00EF1885" w:rsidRPr="00313AA9" w:rsidDel="00C85BE1">
          <w:rPr>
            <w:rFonts w:ascii="Swis721 BT" w:hAnsi="Swis721 BT"/>
            <w:sz w:val="24"/>
            <w:szCs w:val="24"/>
          </w:rPr>
          <w:delText xml:space="preserve">Why </w:delText>
        </w:r>
      </w:del>
      <w:r w:rsidR="00EF1885" w:rsidRPr="00313AA9">
        <w:rPr>
          <w:rFonts w:ascii="Swis721 BT" w:hAnsi="Swis721 BT"/>
          <w:sz w:val="24"/>
          <w:szCs w:val="24"/>
        </w:rPr>
        <w:t xml:space="preserve">USA &amp; </w:t>
      </w:r>
      <w:del w:id="274" w:author="Nishant Patel" w:date="2019-08-08T16:45:00Z">
        <w:r w:rsidR="00EF1885" w:rsidRPr="00313AA9" w:rsidDel="00C85BE1">
          <w:rPr>
            <w:rFonts w:ascii="Swis721 BT" w:hAnsi="Swis721 BT"/>
            <w:sz w:val="24"/>
            <w:szCs w:val="24"/>
          </w:rPr>
          <w:delText xml:space="preserve">Chine </w:delText>
        </w:r>
      </w:del>
      <w:ins w:id="275" w:author="Nishant Patel" w:date="2019-08-08T16:45:00Z">
        <w:r w:rsidR="00C85BE1" w:rsidRPr="00313AA9">
          <w:rPr>
            <w:rFonts w:ascii="Swis721 BT" w:hAnsi="Swis721 BT"/>
            <w:sz w:val="24"/>
            <w:szCs w:val="24"/>
          </w:rPr>
          <w:t>Chin</w:t>
        </w:r>
        <w:r w:rsidR="00C85BE1">
          <w:rPr>
            <w:rFonts w:ascii="Swis721 BT" w:hAnsi="Swis721 BT"/>
            <w:sz w:val="24"/>
            <w:szCs w:val="24"/>
          </w:rPr>
          <w:t>a</w:t>
        </w:r>
        <w:r w:rsidR="00C85BE1" w:rsidRPr="00313AA9">
          <w:rPr>
            <w:rFonts w:ascii="Swis721 BT" w:hAnsi="Swis721 BT"/>
            <w:sz w:val="24"/>
            <w:szCs w:val="24"/>
          </w:rPr>
          <w:t xml:space="preserve"> </w:t>
        </w:r>
      </w:ins>
      <w:ins w:id="276" w:author="Nishant Patel" w:date="2019-08-08T16:44:00Z">
        <w:r w:rsidR="00C85BE1">
          <w:rPr>
            <w:rFonts w:ascii="Swis721 BT" w:hAnsi="Swis721 BT"/>
            <w:sz w:val="24"/>
            <w:szCs w:val="24"/>
          </w:rPr>
          <w:t xml:space="preserve">are </w:t>
        </w:r>
      </w:ins>
      <w:r w:rsidR="00EF1885" w:rsidRPr="00313AA9">
        <w:rPr>
          <w:rFonts w:ascii="Swis721 BT" w:hAnsi="Swis721 BT"/>
          <w:sz w:val="24"/>
          <w:szCs w:val="24"/>
        </w:rPr>
        <w:t>dominat</w:t>
      </w:r>
      <w:ins w:id="277" w:author="Nishant Patel" w:date="2019-08-08T16:44:00Z">
        <w:r w:rsidR="00C85BE1">
          <w:rPr>
            <w:rFonts w:ascii="Swis721 BT" w:hAnsi="Swis721 BT"/>
            <w:sz w:val="24"/>
            <w:szCs w:val="24"/>
          </w:rPr>
          <w:t>ing</w:t>
        </w:r>
      </w:ins>
      <w:del w:id="278" w:author="Nishant Patel" w:date="2019-08-08T16:44:00Z">
        <w:r w:rsidR="00EF1885" w:rsidRPr="00313AA9" w:rsidDel="00C85BE1">
          <w:rPr>
            <w:rFonts w:ascii="Swis721 BT" w:hAnsi="Swis721 BT"/>
            <w:sz w:val="24"/>
            <w:szCs w:val="24"/>
          </w:rPr>
          <w:delText>e</w:delText>
        </w:r>
      </w:del>
      <w:r w:rsidR="00EF1885" w:rsidRPr="00313AA9">
        <w:rPr>
          <w:rFonts w:ascii="Swis721 BT" w:hAnsi="Swis721 BT"/>
          <w:sz w:val="24"/>
          <w:szCs w:val="24"/>
        </w:rPr>
        <w:t xml:space="preserve"> the world </w:t>
      </w:r>
      <w:ins w:id="279" w:author="Nishant Patel" w:date="2019-08-08T16:45:00Z">
        <w:r w:rsidR="00C85BE1">
          <w:rPr>
            <w:rFonts w:ascii="Swis721 BT" w:hAnsi="Swis721 BT"/>
            <w:sz w:val="24"/>
            <w:szCs w:val="24"/>
          </w:rPr>
          <w:t xml:space="preserve">primarily </w:t>
        </w:r>
      </w:ins>
      <w:r w:rsidR="00EF1885" w:rsidRPr="00313AA9">
        <w:rPr>
          <w:rFonts w:ascii="Swis721 BT" w:hAnsi="Swis721 BT"/>
          <w:sz w:val="24"/>
          <w:szCs w:val="24"/>
        </w:rPr>
        <w:t xml:space="preserve">because they </w:t>
      </w:r>
      <w:ins w:id="280" w:author="Nishant Patel" w:date="2019-08-08T16:45:00Z">
        <w:r w:rsidR="00C85BE1">
          <w:rPr>
            <w:rFonts w:ascii="Swis721 BT" w:hAnsi="Swis721 BT"/>
            <w:sz w:val="24"/>
            <w:szCs w:val="24"/>
          </w:rPr>
          <w:t xml:space="preserve">are able to </w:t>
        </w:r>
      </w:ins>
      <w:r w:rsidR="00EF1885" w:rsidRPr="00313AA9">
        <w:rPr>
          <w:rFonts w:ascii="Swis721 BT" w:hAnsi="Swis721 BT"/>
          <w:sz w:val="24"/>
          <w:szCs w:val="24"/>
        </w:rPr>
        <w:t>create things which g</w:t>
      </w:r>
      <w:ins w:id="281" w:author="Nishant Patel" w:date="2019-08-08T17:59:00Z">
        <w:r>
          <w:rPr>
            <w:rFonts w:ascii="Swis721 BT" w:hAnsi="Swis721 BT"/>
            <w:sz w:val="24"/>
            <w:szCs w:val="24"/>
          </w:rPr>
          <w:t>arner</w:t>
        </w:r>
      </w:ins>
      <w:del w:id="282" w:author="Nishant Patel" w:date="2019-08-08T17:59:00Z">
        <w:r w:rsidR="00EF1885" w:rsidRPr="00313AA9" w:rsidDel="008010A6">
          <w:rPr>
            <w:rFonts w:ascii="Swis721 BT" w:hAnsi="Swis721 BT"/>
            <w:sz w:val="24"/>
            <w:szCs w:val="24"/>
          </w:rPr>
          <w:delText>et</w:delText>
        </w:r>
      </w:del>
      <w:r w:rsidR="00EF1885" w:rsidRPr="00313AA9">
        <w:rPr>
          <w:rFonts w:ascii="Swis721 BT" w:hAnsi="Swis721 BT"/>
          <w:sz w:val="24"/>
          <w:szCs w:val="24"/>
        </w:rPr>
        <w:t xml:space="preserve"> wide acceptance world over. </w:t>
      </w:r>
      <w:ins w:id="283" w:author="Nishant Patel" w:date="2019-08-08T16:47:00Z">
        <w:r w:rsidR="00C85BE1">
          <w:rPr>
            <w:rFonts w:ascii="Swis721 BT" w:hAnsi="Swis721 BT"/>
            <w:sz w:val="24"/>
            <w:szCs w:val="24"/>
          </w:rPr>
          <w:t>If we wish to see</w:t>
        </w:r>
      </w:ins>
      <w:del w:id="284" w:author="Nishant Patel" w:date="2019-08-08T16:47:00Z">
        <w:r w:rsidR="00EF1885" w:rsidRPr="00313AA9" w:rsidDel="00C85BE1">
          <w:rPr>
            <w:rFonts w:ascii="Swis721 BT" w:hAnsi="Swis721 BT"/>
            <w:sz w:val="24"/>
            <w:szCs w:val="24"/>
          </w:rPr>
          <w:delText>If</w:delText>
        </w:r>
      </w:del>
      <w:r w:rsidR="00EF1885" w:rsidRPr="00313AA9">
        <w:rPr>
          <w:rFonts w:ascii="Swis721 BT" w:hAnsi="Swis721 BT"/>
          <w:sz w:val="24"/>
          <w:szCs w:val="24"/>
        </w:rPr>
        <w:t xml:space="preserve"> India </w:t>
      </w:r>
      <w:del w:id="285" w:author="Nishant Patel" w:date="2019-08-08T16:47:00Z">
        <w:r w:rsidR="00EF1885" w:rsidRPr="00313AA9" w:rsidDel="00C85BE1">
          <w:rPr>
            <w:rFonts w:ascii="Swis721 BT" w:hAnsi="Swis721 BT"/>
            <w:sz w:val="24"/>
            <w:szCs w:val="24"/>
          </w:rPr>
          <w:delText>has to also come into this</w:delText>
        </w:r>
      </w:del>
      <w:ins w:id="286" w:author="Nishant Patel" w:date="2019-08-08T16:47:00Z">
        <w:r w:rsidR="00C85BE1">
          <w:rPr>
            <w:rFonts w:ascii="Swis721 BT" w:hAnsi="Swis721 BT"/>
            <w:sz w:val="24"/>
            <w:szCs w:val="24"/>
          </w:rPr>
          <w:t>in the same</w:t>
        </w:r>
      </w:ins>
      <w:r w:rsidR="00EF1885" w:rsidRPr="00313AA9">
        <w:rPr>
          <w:rFonts w:ascii="Swis721 BT" w:hAnsi="Swis721 BT"/>
          <w:sz w:val="24"/>
          <w:szCs w:val="24"/>
        </w:rPr>
        <w:t xml:space="preserve"> league, it is the responsibility of bright engineers like you to </w:t>
      </w:r>
      <w:r w:rsidR="000F25DA" w:rsidRPr="00313AA9">
        <w:rPr>
          <w:rFonts w:ascii="Swis721 BT" w:hAnsi="Swis721 BT"/>
          <w:sz w:val="24"/>
          <w:szCs w:val="24"/>
        </w:rPr>
        <w:t>create</w:t>
      </w:r>
      <w:r w:rsidR="00EF1885" w:rsidRPr="00313AA9">
        <w:rPr>
          <w:rFonts w:ascii="Swis721 BT" w:hAnsi="Swis721 BT"/>
          <w:sz w:val="24"/>
          <w:szCs w:val="24"/>
        </w:rPr>
        <w:t xml:space="preserve"> breakthrough ideas. </w:t>
      </w:r>
      <w:r w:rsidR="008D098B" w:rsidRPr="00313AA9">
        <w:rPr>
          <w:rFonts w:ascii="Swis721 BT" w:hAnsi="Swis721 BT"/>
          <w:sz w:val="24"/>
          <w:szCs w:val="24"/>
        </w:rPr>
        <w:t xml:space="preserve">And let me tell you, we are doing it. We all know </w:t>
      </w:r>
      <w:del w:id="287" w:author="Nishant Patel" w:date="2019-08-08T16:48:00Z">
        <w:r w:rsidR="008D098B" w:rsidRPr="00313AA9" w:rsidDel="00C85BE1">
          <w:rPr>
            <w:rFonts w:ascii="Swis721 BT" w:hAnsi="Swis721 BT"/>
            <w:sz w:val="24"/>
            <w:szCs w:val="24"/>
          </w:rPr>
          <w:delText xml:space="preserve">what </w:delText>
        </w:r>
      </w:del>
      <w:ins w:id="288" w:author="Nishant Patel" w:date="2019-08-08T16:48:00Z">
        <w:r w:rsidR="00C85BE1">
          <w:rPr>
            <w:rFonts w:ascii="Swis721 BT" w:hAnsi="Swis721 BT"/>
            <w:sz w:val="24"/>
            <w:szCs w:val="24"/>
          </w:rPr>
          <w:t xml:space="preserve">how, over the past few years, </w:t>
        </w:r>
      </w:ins>
      <w:r w:rsidR="008D098B" w:rsidRPr="00313AA9">
        <w:rPr>
          <w:rFonts w:ascii="Swis721 BT" w:hAnsi="Swis721 BT"/>
          <w:sz w:val="24"/>
          <w:szCs w:val="24"/>
        </w:rPr>
        <w:t xml:space="preserve">ISRO </w:t>
      </w:r>
      <w:ins w:id="289" w:author="Nishant Patel" w:date="2019-08-08T16:48:00Z">
        <w:r w:rsidR="00C85BE1">
          <w:rPr>
            <w:rFonts w:ascii="Swis721 BT" w:hAnsi="Swis721 BT"/>
            <w:sz w:val="24"/>
            <w:szCs w:val="24"/>
          </w:rPr>
          <w:t xml:space="preserve">has been </w:t>
        </w:r>
      </w:ins>
      <w:del w:id="290" w:author="Nishant Patel" w:date="2019-08-08T16:48:00Z">
        <w:r w:rsidR="008D098B" w:rsidRPr="00313AA9" w:rsidDel="00C85BE1">
          <w:rPr>
            <w:rFonts w:ascii="Swis721 BT" w:hAnsi="Swis721 BT"/>
            <w:sz w:val="24"/>
            <w:szCs w:val="24"/>
          </w:rPr>
          <w:delText xml:space="preserve">is </w:delText>
        </w:r>
      </w:del>
      <w:r w:rsidR="008D098B" w:rsidRPr="00313AA9">
        <w:rPr>
          <w:rFonts w:ascii="Swis721 BT" w:hAnsi="Swis721 BT"/>
          <w:sz w:val="24"/>
          <w:szCs w:val="24"/>
        </w:rPr>
        <w:t xml:space="preserve">achieving what no one has done before. </w:t>
      </w:r>
      <w:del w:id="291" w:author="Nishant Patel" w:date="2019-08-08T16:48:00Z">
        <w:r w:rsidR="008D098B" w:rsidRPr="00313AA9" w:rsidDel="00C85BE1">
          <w:rPr>
            <w:rFonts w:ascii="Swis721 BT" w:hAnsi="Swis721 BT"/>
            <w:sz w:val="24"/>
            <w:szCs w:val="24"/>
          </w:rPr>
          <w:delText>It is the</w:delText>
        </w:r>
      </w:del>
      <w:ins w:id="292" w:author="Nishant Patel" w:date="2019-08-08T16:48:00Z">
        <w:r w:rsidR="00C85BE1">
          <w:rPr>
            <w:rFonts w:ascii="Swis721 BT" w:hAnsi="Swis721 BT"/>
            <w:sz w:val="24"/>
            <w:szCs w:val="24"/>
          </w:rPr>
          <w:t>Th</w:t>
        </w:r>
      </w:ins>
      <w:ins w:id="293" w:author="Nishant Patel" w:date="2019-08-08T16:49:00Z">
        <w:r w:rsidR="00C85BE1">
          <w:rPr>
            <w:rFonts w:ascii="Swis721 BT" w:hAnsi="Swis721 BT"/>
            <w:sz w:val="24"/>
            <w:szCs w:val="24"/>
          </w:rPr>
          <w:t>e</w:t>
        </w:r>
      </w:ins>
      <w:r w:rsidR="008D098B" w:rsidRPr="00313AA9">
        <w:rPr>
          <w:rFonts w:ascii="Swis721 BT" w:hAnsi="Swis721 BT"/>
          <w:sz w:val="24"/>
          <w:szCs w:val="24"/>
        </w:rPr>
        <w:t xml:space="preserve"> intellectual </w:t>
      </w:r>
      <w:r w:rsidR="00A006E7" w:rsidRPr="00313AA9">
        <w:rPr>
          <w:rFonts w:ascii="Swis721 BT" w:hAnsi="Swis721 BT"/>
          <w:sz w:val="24"/>
          <w:szCs w:val="24"/>
        </w:rPr>
        <w:t xml:space="preserve">capital </w:t>
      </w:r>
      <w:ins w:id="294" w:author="Nishant Patel" w:date="2019-08-08T16:49:00Z">
        <w:r w:rsidR="00C85BE1">
          <w:rPr>
            <w:rFonts w:ascii="Swis721 BT" w:hAnsi="Swis721 BT"/>
            <w:sz w:val="24"/>
            <w:szCs w:val="24"/>
          </w:rPr>
          <w:t>of</w:t>
        </w:r>
      </w:ins>
      <w:del w:id="295" w:author="Nishant Patel" w:date="2019-08-08T16:49:00Z">
        <w:r w:rsidR="00A006E7" w:rsidRPr="00313AA9" w:rsidDel="00C85BE1">
          <w:rPr>
            <w:rFonts w:ascii="Swis721 BT" w:hAnsi="Swis721 BT"/>
            <w:sz w:val="24"/>
            <w:szCs w:val="24"/>
          </w:rPr>
          <w:delText>in</w:delText>
        </w:r>
      </w:del>
      <w:r w:rsidR="00A006E7" w:rsidRPr="00313AA9">
        <w:rPr>
          <w:rFonts w:ascii="Swis721 BT" w:hAnsi="Swis721 BT"/>
          <w:sz w:val="24"/>
          <w:szCs w:val="24"/>
        </w:rPr>
        <w:t xml:space="preserve"> India</w:t>
      </w:r>
      <w:ins w:id="296" w:author="Nishant Patel" w:date="2019-08-08T18:00:00Z">
        <w:r>
          <w:rPr>
            <w:rFonts w:ascii="Swis721 BT" w:hAnsi="Swis721 BT"/>
            <w:sz w:val="24"/>
            <w:szCs w:val="24"/>
          </w:rPr>
          <w:t>,</w:t>
        </w:r>
      </w:ins>
      <w:ins w:id="297" w:author="Nishant Patel" w:date="2019-08-08T16:49:00Z">
        <w:r w:rsidR="00C85BE1">
          <w:rPr>
            <w:rFonts w:ascii="Swis721 BT" w:hAnsi="Swis721 BT"/>
            <w:sz w:val="24"/>
            <w:szCs w:val="24"/>
          </w:rPr>
          <w:t xml:space="preserve"> which</w:t>
        </w:r>
      </w:ins>
      <w:del w:id="298" w:author="Nishant Patel" w:date="2019-08-08T16:49:00Z">
        <w:r w:rsidR="00167B5E" w:rsidRPr="00313AA9" w:rsidDel="00C85BE1">
          <w:rPr>
            <w:rFonts w:ascii="Swis721 BT" w:hAnsi="Swis721 BT"/>
            <w:sz w:val="24"/>
            <w:szCs w:val="24"/>
          </w:rPr>
          <w:delText>,</w:delText>
        </w:r>
      </w:del>
      <w:r w:rsidR="00167B5E" w:rsidRPr="00313AA9">
        <w:rPr>
          <w:rFonts w:ascii="Swis721 BT" w:hAnsi="Swis721 BT"/>
          <w:sz w:val="24"/>
          <w:szCs w:val="24"/>
        </w:rPr>
        <w:t xml:space="preserve"> </w:t>
      </w:r>
      <w:del w:id="299" w:author="Nishant Patel" w:date="2019-08-08T16:49:00Z">
        <w:r w:rsidR="00167B5E" w:rsidRPr="00313AA9" w:rsidDel="00C85BE1">
          <w:rPr>
            <w:rFonts w:ascii="Swis721 BT" w:hAnsi="Swis721 BT"/>
            <w:sz w:val="24"/>
            <w:szCs w:val="24"/>
          </w:rPr>
          <w:delText xml:space="preserve">going </w:delText>
        </w:r>
      </w:del>
      <w:ins w:id="300" w:author="Nishant Patel" w:date="2019-08-08T16:49:00Z">
        <w:r w:rsidR="00C85BE1" w:rsidRPr="00313AA9">
          <w:rPr>
            <w:rFonts w:ascii="Swis721 BT" w:hAnsi="Swis721 BT"/>
            <w:sz w:val="24"/>
            <w:szCs w:val="24"/>
          </w:rPr>
          <w:t>go</w:t>
        </w:r>
        <w:r w:rsidR="00C85BE1">
          <w:rPr>
            <w:rFonts w:ascii="Swis721 BT" w:hAnsi="Swis721 BT"/>
            <w:sz w:val="24"/>
            <w:szCs w:val="24"/>
          </w:rPr>
          <w:t>es</w:t>
        </w:r>
        <w:r w:rsidR="00C85BE1" w:rsidRPr="00313AA9">
          <w:rPr>
            <w:rFonts w:ascii="Swis721 BT" w:hAnsi="Swis721 BT"/>
            <w:sz w:val="24"/>
            <w:szCs w:val="24"/>
          </w:rPr>
          <w:t xml:space="preserve"> </w:t>
        </w:r>
      </w:ins>
      <w:r w:rsidR="00167B5E" w:rsidRPr="00313AA9">
        <w:rPr>
          <w:rFonts w:ascii="Swis721 BT" w:hAnsi="Swis721 BT"/>
          <w:sz w:val="24"/>
          <w:szCs w:val="24"/>
        </w:rPr>
        <w:t>back to tens of thousands of years</w:t>
      </w:r>
      <w:ins w:id="301" w:author="Nishant Patel" w:date="2019-08-08T16:49:00Z">
        <w:r w:rsidR="00C85BE1">
          <w:rPr>
            <w:rFonts w:ascii="Swis721 BT" w:hAnsi="Swis721 BT"/>
            <w:sz w:val="24"/>
            <w:szCs w:val="24"/>
          </w:rPr>
          <w:t xml:space="preserve"> </w:t>
        </w:r>
      </w:ins>
      <w:ins w:id="302" w:author="Nishant Patel" w:date="2019-08-08T16:50:00Z">
        <w:r w:rsidR="00C85BE1">
          <w:rPr>
            <w:rFonts w:ascii="Swis721 BT" w:hAnsi="Swis721 BT"/>
            <w:sz w:val="24"/>
            <w:szCs w:val="24"/>
          </w:rPr>
          <w:t xml:space="preserve">right </w:t>
        </w:r>
      </w:ins>
      <w:ins w:id="303" w:author="Nishant Patel" w:date="2019-08-08T16:49:00Z">
        <w:r w:rsidR="00C85BE1">
          <w:rPr>
            <w:rFonts w:ascii="Swis721 BT" w:hAnsi="Swis721 BT"/>
            <w:sz w:val="24"/>
            <w:szCs w:val="24"/>
          </w:rPr>
          <w:t xml:space="preserve">to </w:t>
        </w:r>
      </w:ins>
      <w:ins w:id="304" w:author="Nishant Patel" w:date="2019-08-08T17:59:00Z">
        <w:r>
          <w:rPr>
            <w:rFonts w:ascii="Swis721 BT" w:hAnsi="Swis721 BT"/>
            <w:sz w:val="24"/>
            <w:szCs w:val="24"/>
          </w:rPr>
          <w:t xml:space="preserve">the </w:t>
        </w:r>
      </w:ins>
      <w:ins w:id="305" w:author="Nishant Patel" w:date="2019-08-08T16:49:00Z">
        <w:r w:rsidR="00C85BE1">
          <w:rPr>
            <w:rFonts w:ascii="Swis721 BT" w:hAnsi="Swis721 BT"/>
            <w:sz w:val="24"/>
            <w:szCs w:val="24"/>
          </w:rPr>
          <w:t xml:space="preserve">times of </w:t>
        </w:r>
        <w:proofErr w:type="spellStart"/>
        <w:r w:rsidR="00C85BE1">
          <w:rPr>
            <w:rFonts w:ascii="Swis721 BT" w:hAnsi="Swis721 BT"/>
            <w:sz w:val="24"/>
            <w:szCs w:val="24"/>
          </w:rPr>
          <w:t>Aryabhatta</w:t>
        </w:r>
      </w:ins>
      <w:proofErr w:type="spellEnd"/>
      <w:ins w:id="306" w:author="Nishant Patel" w:date="2019-08-08T16:51:00Z">
        <w:r w:rsidR="009E0CEC">
          <w:rPr>
            <w:rFonts w:ascii="Swis721 BT" w:hAnsi="Swis721 BT"/>
            <w:sz w:val="24"/>
            <w:szCs w:val="24"/>
          </w:rPr>
          <w:t>,</w:t>
        </w:r>
      </w:ins>
      <w:ins w:id="307" w:author="Nishant Patel" w:date="2019-08-08T16:52:00Z">
        <w:r w:rsidR="009E0CEC">
          <w:rPr>
            <w:rFonts w:ascii="Swis721 BT" w:hAnsi="Swis721 BT"/>
            <w:sz w:val="24"/>
            <w:szCs w:val="24"/>
          </w:rPr>
          <w:t xml:space="preserve"> </w:t>
        </w:r>
      </w:ins>
      <w:ins w:id="308" w:author="Nishant Patel" w:date="2019-08-08T16:49:00Z">
        <w:r w:rsidR="00C85BE1">
          <w:rPr>
            <w:rFonts w:ascii="Swis721 BT" w:hAnsi="Swis721 BT"/>
            <w:sz w:val="24"/>
            <w:szCs w:val="24"/>
          </w:rPr>
          <w:t>Chan</w:t>
        </w:r>
      </w:ins>
      <w:ins w:id="309" w:author="Nishant Patel" w:date="2019-08-08T16:50:00Z">
        <w:r w:rsidR="00C85BE1">
          <w:rPr>
            <w:rFonts w:ascii="Swis721 BT" w:hAnsi="Swis721 BT"/>
            <w:sz w:val="24"/>
            <w:szCs w:val="24"/>
          </w:rPr>
          <w:t>a</w:t>
        </w:r>
      </w:ins>
      <w:ins w:id="310" w:author="Nishant Patel" w:date="2019-08-08T16:49:00Z">
        <w:r w:rsidR="00C85BE1">
          <w:rPr>
            <w:rFonts w:ascii="Swis721 BT" w:hAnsi="Swis721 BT"/>
            <w:sz w:val="24"/>
            <w:szCs w:val="24"/>
          </w:rPr>
          <w:t>kya</w:t>
        </w:r>
      </w:ins>
      <w:ins w:id="311" w:author="Nishant Patel" w:date="2019-08-08T16:51:00Z">
        <w:r w:rsidR="00C85BE1">
          <w:rPr>
            <w:rFonts w:ascii="Swis721 BT" w:hAnsi="Swis721 BT"/>
            <w:sz w:val="24"/>
            <w:szCs w:val="24"/>
          </w:rPr>
          <w:t xml:space="preserve"> and the likes</w:t>
        </w:r>
      </w:ins>
      <w:ins w:id="312" w:author="Nishant Patel" w:date="2019-08-08T18:00:00Z">
        <w:r>
          <w:rPr>
            <w:rFonts w:ascii="Swis721 BT" w:hAnsi="Swis721 BT"/>
            <w:sz w:val="24"/>
            <w:szCs w:val="24"/>
          </w:rPr>
          <w:t>,</w:t>
        </w:r>
      </w:ins>
      <w:ins w:id="313" w:author="Nishant Patel" w:date="2019-08-08T16:51:00Z">
        <w:r w:rsidR="009E0CEC">
          <w:rPr>
            <w:rFonts w:ascii="Swis721 BT" w:hAnsi="Swis721 BT"/>
            <w:sz w:val="24"/>
            <w:szCs w:val="24"/>
          </w:rPr>
          <w:t xml:space="preserve"> is</w:t>
        </w:r>
      </w:ins>
      <w:ins w:id="314" w:author="Nishant Patel" w:date="2019-08-08T16:52:00Z">
        <w:r w:rsidR="009E0CEC">
          <w:rPr>
            <w:rFonts w:ascii="Swis721 BT" w:hAnsi="Swis721 BT"/>
            <w:sz w:val="24"/>
            <w:szCs w:val="24"/>
          </w:rPr>
          <w:t xml:space="preserve"> its biggest asset. </w:t>
        </w:r>
      </w:ins>
      <w:commentRangeStart w:id="315"/>
      <w:ins w:id="316" w:author="Nishant Patel" w:date="2019-08-08T16:55:00Z">
        <w:r w:rsidR="009E0CEC" w:rsidRPr="009E0CEC">
          <w:rPr>
            <w:rFonts w:ascii="Swis721 BT" w:hAnsi="Swis721 BT"/>
            <w:sz w:val="24"/>
            <w:szCs w:val="24"/>
            <w:highlight w:val="yellow"/>
            <w:rPrChange w:id="317" w:author="Nishant Patel" w:date="2019-08-08T16:56:00Z">
              <w:rPr>
                <w:rFonts w:ascii="Swis721 BT" w:hAnsi="Swis721 BT"/>
                <w:sz w:val="24"/>
                <w:szCs w:val="24"/>
              </w:rPr>
            </w:rPrChange>
          </w:rPr>
          <w:t>I believe that w</w:t>
        </w:r>
      </w:ins>
      <w:ins w:id="318" w:author="Nishant Patel" w:date="2019-08-08T16:52:00Z">
        <w:r w:rsidR="009E0CEC" w:rsidRPr="009E0CEC">
          <w:rPr>
            <w:rFonts w:ascii="Swis721 BT" w:hAnsi="Swis721 BT"/>
            <w:sz w:val="24"/>
            <w:szCs w:val="24"/>
            <w:highlight w:val="yellow"/>
            <w:rPrChange w:id="319" w:author="Nishant Patel" w:date="2019-08-08T16:56:00Z">
              <w:rPr>
                <w:rFonts w:ascii="Swis721 BT" w:hAnsi="Swis721 BT"/>
                <w:sz w:val="24"/>
                <w:szCs w:val="24"/>
              </w:rPr>
            </w:rPrChange>
          </w:rPr>
          <w:t>e have always</w:t>
        </w:r>
      </w:ins>
      <w:ins w:id="320" w:author="Nishant Patel" w:date="2019-08-08T16:53:00Z">
        <w:r w:rsidR="009E0CEC" w:rsidRPr="009E0CEC">
          <w:rPr>
            <w:rFonts w:ascii="Swis721 BT" w:hAnsi="Swis721 BT"/>
            <w:sz w:val="24"/>
            <w:szCs w:val="24"/>
            <w:highlight w:val="yellow"/>
            <w:rPrChange w:id="321" w:author="Nishant Patel" w:date="2019-08-08T16:56:00Z">
              <w:rPr>
                <w:rFonts w:ascii="Swis721 BT" w:hAnsi="Swis721 BT"/>
                <w:sz w:val="24"/>
                <w:szCs w:val="24"/>
              </w:rPr>
            </w:rPrChange>
          </w:rPr>
          <w:t xml:space="preserve"> had the brain and the skills</w:t>
        </w:r>
      </w:ins>
      <w:ins w:id="322" w:author="Nishant Patel" w:date="2019-08-08T16:55:00Z">
        <w:r w:rsidR="009E0CEC" w:rsidRPr="009E0CEC">
          <w:rPr>
            <w:rFonts w:ascii="Swis721 BT" w:hAnsi="Swis721 BT"/>
            <w:sz w:val="24"/>
            <w:szCs w:val="24"/>
            <w:highlight w:val="yellow"/>
            <w:rPrChange w:id="323" w:author="Nishant Patel" w:date="2019-08-08T16:56:00Z">
              <w:rPr>
                <w:rFonts w:ascii="Swis721 BT" w:hAnsi="Swis721 BT"/>
                <w:sz w:val="24"/>
                <w:szCs w:val="24"/>
              </w:rPr>
            </w:rPrChange>
          </w:rPr>
          <w:t xml:space="preserve"> </w:t>
        </w:r>
      </w:ins>
      <w:ins w:id="324" w:author="Nishant Patel" w:date="2019-08-08T16:53:00Z">
        <w:r w:rsidR="009E0CEC" w:rsidRPr="009E0CEC">
          <w:rPr>
            <w:rFonts w:ascii="Swis721 BT" w:hAnsi="Swis721 BT"/>
            <w:sz w:val="24"/>
            <w:szCs w:val="24"/>
            <w:highlight w:val="yellow"/>
            <w:rPrChange w:id="325" w:author="Nishant Patel" w:date="2019-08-08T16:56:00Z">
              <w:rPr>
                <w:rFonts w:ascii="Swis721 BT" w:hAnsi="Swis721 BT"/>
                <w:sz w:val="24"/>
                <w:szCs w:val="24"/>
              </w:rPr>
            </w:rPrChange>
          </w:rPr>
          <w:t xml:space="preserve">but somewhere </w:t>
        </w:r>
      </w:ins>
      <w:ins w:id="326" w:author="Nishant Patel" w:date="2019-08-08T16:55:00Z">
        <w:r w:rsidR="009E0CEC" w:rsidRPr="009E0CEC">
          <w:rPr>
            <w:rFonts w:ascii="Swis721 BT" w:hAnsi="Swis721 BT"/>
            <w:sz w:val="24"/>
            <w:szCs w:val="24"/>
            <w:highlight w:val="yellow"/>
            <w:rPrChange w:id="327" w:author="Nishant Patel" w:date="2019-08-08T16:56:00Z">
              <w:rPr>
                <w:rFonts w:ascii="Swis721 BT" w:hAnsi="Swis721 BT"/>
                <w:sz w:val="24"/>
                <w:szCs w:val="24"/>
              </w:rPr>
            </w:rPrChange>
          </w:rPr>
          <w:t xml:space="preserve">have </w:t>
        </w:r>
      </w:ins>
      <w:ins w:id="328" w:author="Nishant Patel" w:date="2019-08-08T16:53:00Z">
        <w:r w:rsidR="009E0CEC" w:rsidRPr="009E0CEC">
          <w:rPr>
            <w:rFonts w:ascii="Swis721 BT" w:hAnsi="Swis721 BT"/>
            <w:sz w:val="24"/>
            <w:szCs w:val="24"/>
            <w:highlight w:val="yellow"/>
            <w:rPrChange w:id="329" w:author="Nishant Patel" w:date="2019-08-08T16:56:00Z">
              <w:rPr>
                <w:rFonts w:ascii="Swis721 BT" w:hAnsi="Swis721 BT"/>
                <w:sz w:val="24"/>
                <w:szCs w:val="24"/>
              </w:rPr>
            </w:rPrChange>
          </w:rPr>
          <w:t>la</w:t>
        </w:r>
      </w:ins>
      <w:ins w:id="330" w:author="Nishant Patel" w:date="2019-08-08T16:55:00Z">
        <w:r w:rsidR="009E0CEC" w:rsidRPr="009E0CEC">
          <w:rPr>
            <w:rFonts w:ascii="Swis721 BT" w:hAnsi="Swis721 BT"/>
            <w:sz w:val="24"/>
            <w:szCs w:val="24"/>
            <w:highlight w:val="yellow"/>
            <w:rPrChange w:id="331" w:author="Nishant Patel" w:date="2019-08-08T16:56:00Z">
              <w:rPr>
                <w:rFonts w:ascii="Swis721 BT" w:hAnsi="Swis721 BT"/>
                <w:sz w:val="24"/>
                <w:szCs w:val="24"/>
              </w:rPr>
            </w:rPrChange>
          </w:rPr>
          <w:t xml:space="preserve">gged behind when it comes to </w:t>
        </w:r>
      </w:ins>
      <w:ins w:id="332" w:author="Nishant Patel" w:date="2019-08-08T16:53:00Z">
        <w:r w:rsidR="009E0CEC" w:rsidRPr="009E0CEC">
          <w:rPr>
            <w:rFonts w:ascii="Swis721 BT" w:hAnsi="Swis721 BT"/>
            <w:sz w:val="24"/>
            <w:szCs w:val="24"/>
            <w:highlight w:val="yellow"/>
            <w:rPrChange w:id="333" w:author="Nishant Patel" w:date="2019-08-08T16:56:00Z">
              <w:rPr>
                <w:rFonts w:ascii="Swis721 BT" w:hAnsi="Swis721 BT"/>
                <w:sz w:val="24"/>
                <w:szCs w:val="24"/>
              </w:rPr>
            </w:rPrChange>
          </w:rPr>
          <w:t>the</w:t>
        </w:r>
      </w:ins>
      <w:ins w:id="334" w:author="Nishant Patel" w:date="2019-08-08T16:54:00Z">
        <w:r w:rsidR="009E0CEC" w:rsidRPr="009E0CEC">
          <w:rPr>
            <w:rFonts w:ascii="Swis721 BT" w:hAnsi="Swis721 BT"/>
            <w:sz w:val="24"/>
            <w:szCs w:val="24"/>
            <w:highlight w:val="yellow"/>
            <w:rPrChange w:id="335" w:author="Nishant Patel" w:date="2019-08-08T16:56:00Z">
              <w:rPr>
                <w:rFonts w:ascii="Swis721 BT" w:hAnsi="Swis721 BT"/>
                <w:sz w:val="24"/>
                <w:szCs w:val="24"/>
              </w:rPr>
            </w:rPrChange>
          </w:rPr>
          <w:t xml:space="preserve"> vision and</w:t>
        </w:r>
      </w:ins>
      <w:ins w:id="336" w:author="Nishant Patel" w:date="2019-08-08T16:55:00Z">
        <w:r w:rsidR="009E0CEC" w:rsidRPr="009E0CEC">
          <w:rPr>
            <w:rFonts w:ascii="Swis721 BT" w:hAnsi="Swis721 BT"/>
            <w:sz w:val="24"/>
            <w:szCs w:val="24"/>
            <w:highlight w:val="yellow"/>
            <w:rPrChange w:id="337" w:author="Nishant Patel" w:date="2019-08-08T16:56:00Z">
              <w:rPr>
                <w:rFonts w:ascii="Swis721 BT" w:hAnsi="Swis721 BT"/>
                <w:sz w:val="24"/>
                <w:szCs w:val="24"/>
              </w:rPr>
            </w:rPrChange>
          </w:rPr>
          <w:t xml:space="preserve"> intent.</w:t>
        </w:r>
      </w:ins>
      <w:ins w:id="338" w:author="Nishant Patel" w:date="2019-08-08T16:52:00Z">
        <w:r w:rsidR="009E0CEC" w:rsidRPr="009E0CEC">
          <w:rPr>
            <w:rFonts w:ascii="Swis721 BT" w:hAnsi="Swis721 BT"/>
            <w:sz w:val="24"/>
            <w:szCs w:val="24"/>
            <w:highlight w:val="yellow"/>
            <w:rPrChange w:id="339" w:author="Nishant Patel" w:date="2019-08-08T16:56:00Z">
              <w:rPr>
                <w:rFonts w:ascii="Swis721 BT" w:hAnsi="Swis721 BT"/>
                <w:sz w:val="24"/>
                <w:szCs w:val="24"/>
              </w:rPr>
            </w:rPrChange>
          </w:rPr>
          <w:t xml:space="preserve"> </w:t>
        </w:r>
      </w:ins>
      <w:del w:id="340" w:author="Nishant Patel" w:date="2019-08-08T16:50:00Z">
        <w:r w:rsidR="00150307" w:rsidRPr="009E0CEC" w:rsidDel="00C85BE1">
          <w:rPr>
            <w:rFonts w:ascii="Swis721 BT" w:hAnsi="Swis721 BT"/>
            <w:sz w:val="24"/>
            <w:szCs w:val="24"/>
            <w:highlight w:val="yellow"/>
            <w:rPrChange w:id="341" w:author="Nishant Patel" w:date="2019-08-08T16:56:00Z">
              <w:rPr>
                <w:rFonts w:ascii="Swis721 BT" w:hAnsi="Swis721 BT"/>
                <w:sz w:val="24"/>
                <w:szCs w:val="24"/>
              </w:rPr>
            </w:rPrChange>
          </w:rPr>
          <w:delText>,</w:delText>
        </w:r>
      </w:del>
      <w:r w:rsidR="00150307" w:rsidRPr="00313AA9">
        <w:rPr>
          <w:rFonts w:ascii="Swis721 BT" w:hAnsi="Swis721 BT"/>
          <w:sz w:val="24"/>
          <w:szCs w:val="24"/>
        </w:rPr>
        <w:t xml:space="preserve"> </w:t>
      </w:r>
      <w:commentRangeEnd w:id="315"/>
      <w:r w:rsidR="00782459">
        <w:rPr>
          <w:rStyle w:val="CommentReference"/>
        </w:rPr>
        <w:commentReference w:id="315"/>
      </w:r>
      <w:del w:id="342" w:author="Nishant Patel" w:date="2019-08-08T16:52:00Z">
        <w:r w:rsidR="008C550B" w:rsidRPr="00313AA9" w:rsidDel="009E0CEC">
          <w:rPr>
            <w:rFonts w:ascii="Swis721 BT" w:hAnsi="Swis721 BT"/>
            <w:sz w:val="24"/>
            <w:szCs w:val="24"/>
          </w:rPr>
          <w:delText xml:space="preserve">and </w:delText>
        </w:r>
      </w:del>
      <w:ins w:id="343" w:author="Nishant Patel" w:date="2019-08-08T16:56:00Z">
        <w:r w:rsidR="009E0CEC">
          <w:rPr>
            <w:rFonts w:ascii="Swis721 BT" w:hAnsi="Swis721 BT"/>
            <w:sz w:val="24"/>
            <w:szCs w:val="24"/>
          </w:rPr>
          <w:t xml:space="preserve">That is where top engineers like you </w:t>
        </w:r>
      </w:ins>
      <w:ins w:id="344" w:author="Nishant Patel" w:date="2019-08-08T16:57:00Z">
        <w:r w:rsidR="009E0CEC">
          <w:rPr>
            <w:rFonts w:ascii="Swis721 BT" w:hAnsi="Swis721 BT"/>
            <w:sz w:val="24"/>
            <w:szCs w:val="24"/>
          </w:rPr>
          <w:t xml:space="preserve">can make the difference </w:t>
        </w:r>
      </w:ins>
      <w:del w:id="345" w:author="Nishant Patel" w:date="2019-08-08T16:55:00Z">
        <w:r w:rsidR="008C550B" w:rsidRPr="00313AA9" w:rsidDel="009E0CEC">
          <w:rPr>
            <w:rFonts w:ascii="Swis721 BT" w:hAnsi="Swis721 BT"/>
            <w:sz w:val="24"/>
            <w:szCs w:val="24"/>
          </w:rPr>
          <w:delText>i</w:delText>
        </w:r>
      </w:del>
      <w:del w:id="346" w:author="Nishant Patel" w:date="2019-08-08T16:57:00Z">
        <w:r w:rsidR="008C550B" w:rsidRPr="00313AA9" w:rsidDel="009E0CEC">
          <w:rPr>
            <w:rFonts w:ascii="Swis721 BT" w:hAnsi="Swis721 BT"/>
            <w:sz w:val="24"/>
            <w:szCs w:val="24"/>
          </w:rPr>
          <w:delText xml:space="preserve">n future people like you </w:delText>
        </w:r>
      </w:del>
      <w:del w:id="347" w:author="Nishant Patel" w:date="2019-08-08T16:56:00Z">
        <w:r w:rsidR="008C550B" w:rsidRPr="00313AA9" w:rsidDel="009E0CEC">
          <w:rPr>
            <w:rFonts w:ascii="Swis721 BT" w:hAnsi="Swis721 BT"/>
            <w:sz w:val="24"/>
            <w:szCs w:val="24"/>
          </w:rPr>
          <w:delText>that</w:delText>
        </w:r>
        <w:r w:rsidR="00A006E7" w:rsidRPr="00313AA9" w:rsidDel="009E0CEC">
          <w:rPr>
            <w:rFonts w:ascii="Swis721 BT" w:hAnsi="Swis721 BT"/>
            <w:sz w:val="24"/>
            <w:szCs w:val="24"/>
          </w:rPr>
          <w:delText xml:space="preserve"> </w:delText>
        </w:r>
      </w:del>
      <w:del w:id="348" w:author="Nishant Patel" w:date="2019-08-08T16:57:00Z">
        <w:r w:rsidR="00A006E7" w:rsidRPr="00313AA9" w:rsidDel="009E0CEC">
          <w:rPr>
            <w:rFonts w:ascii="Swis721 BT" w:hAnsi="Swis721 BT"/>
            <w:sz w:val="24"/>
            <w:szCs w:val="24"/>
          </w:rPr>
          <w:delText xml:space="preserve">will take </w:delText>
        </w:r>
      </w:del>
      <w:ins w:id="349" w:author="Nishant Patel" w:date="2019-08-08T16:57:00Z">
        <w:r w:rsidR="009E0CEC" w:rsidRPr="00313AA9">
          <w:rPr>
            <w:rFonts w:ascii="Swis721 BT" w:hAnsi="Swis721 BT"/>
            <w:sz w:val="24"/>
            <w:szCs w:val="24"/>
          </w:rPr>
          <w:t>tak</w:t>
        </w:r>
        <w:r w:rsidR="009E0CEC">
          <w:rPr>
            <w:rFonts w:ascii="Swis721 BT" w:hAnsi="Swis721 BT"/>
            <w:sz w:val="24"/>
            <w:szCs w:val="24"/>
          </w:rPr>
          <w:t>ing</w:t>
        </w:r>
        <w:r w:rsidR="009E0CEC" w:rsidRPr="00313AA9">
          <w:rPr>
            <w:rFonts w:ascii="Swis721 BT" w:hAnsi="Swis721 BT"/>
            <w:sz w:val="24"/>
            <w:szCs w:val="24"/>
          </w:rPr>
          <w:t xml:space="preserve"> </w:t>
        </w:r>
      </w:ins>
      <w:r w:rsidR="00A006E7" w:rsidRPr="00313AA9">
        <w:rPr>
          <w:rFonts w:ascii="Swis721 BT" w:hAnsi="Swis721 BT"/>
          <w:sz w:val="24"/>
          <w:szCs w:val="24"/>
        </w:rPr>
        <w:t>our country to greater heights</w:t>
      </w:r>
      <w:ins w:id="350" w:author="Nishant Patel" w:date="2019-08-08T16:57:00Z">
        <w:r w:rsidR="009E0CEC">
          <w:rPr>
            <w:rFonts w:ascii="Swis721 BT" w:hAnsi="Swis721 BT"/>
            <w:sz w:val="24"/>
            <w:szCs w:val="24"/>
          </w:rPr>
          <w:t xml:space="preserve"> in the future</w:t>
        </w:r>
      </w:ins>
      <w:r w:rsidR="00A006E7" w:rsidRPr="00313AA9">
        <w:rPr>
          <w:rFonts w:ascii="Swis721 BT" w:hAnsi="Swis721 BT"/>
          <w:sz w:val="24"/>
          <w:szCs w:val="24"/>
        </w:rPr>
        <w:t xml:space="preserve">. </w:t>
      </w:r>
    </w:p>
    <w:p w14:paraId="2076691C" w14:textId="59A78E7D" w:rsidR="00EF1885" w:rsidRPr="00313AA9" w:rsidRDefault="000173B1">
      <w:pPr>
        <w:rPr>
          <w:rFonts w:ascii="Swis721 BT" w:hAnsi="Swis721 BT"/>
          <w:sz w:val="24"/>
          <w:szCs w:val="24"/>
        </w:rPr>
      </w:pPr>
      <w:r w:rsidRPr="00313AA9">
        <w:rPr>
          <w:rFonts w:ascii="Swis721 BT" w:hAnsi="Swis721 BT"/>
          <w:sz w:val="24"/>
          <w:szCs w:val="24"/>
        </w:rPr>
        <w:t>Lastly,</w:t>
      </w:r>
      <w:r w:rsidR="00EF1885" w:rsidRPr="00313AA9">
        <w:rPr>
          <w:rFonts w:ascii="Swis721 BT" w:hAnsi="Swis721 BT"/>
          <w:sz w:val="24"/>
          <w:szCs w:val="24"/>
        </w:rPr>
        <w:t xml:space="preserve"> I would like to touch upon something which I believe is the fundamental </w:t>
      </w:r>
      <w:r w:rsidRPr="00313AA9">
        <w:rPr>
          <w:rFonts w:ascii="Swis721 BT" w:hAnsi="Swis721 BT"/>
          <w:sz w:val="24"/>
          <w:szCs w:val="24"/>
        </w:rPr>
        <w:t>attribute</w:t>
      </w:r>
      <w:del w:id="351" w:author="Nishant Patel" w:date="2019-08-08T16:57:00Z">
        <w:r w:rsidRPr="00313AA9" w:rsidDel="009E0CEC">
          <w:rPr>
            <w:rFonts w:ascii="Swis721 BT" w:hAnsi="Swis721 BT"/>
            <w:sz w:val="24"/>
            <w:szCs w:val="24"/>
          </w:rPr>
          <w:delText>s</w:delText>
        </w:r>
      </w:del>
      <w:r w:rsidRPr="00313AA9">
        <w:rPr>
          <w:rFonts w:ascii="Swis721 BT" w:hAnsi="Swis721 BT"/>
          <w:sz w:val="24"/>
          <w:szCs w:val="24"/>
        </w:rPr>
        <w:t xml:space="preserve"> which differentiates a successful person from others</w:t>
      </w:r>
      <w:ins w:id="352" w:author="Nishant Patel" w:date="2019-08-08T16:57:00Z">
        <w:r w:rsidR="009E0CEC">
          <w:rPr>
            <w:rFonts w:ascii="Swis721 BT" w:hAnsi="Swis721 BT"/>
            <w:sz w:val="24"/>
            <w:szCs w:val="24"/>
          </w:rPr>
          <w:t xml:space="preserve">, which </w:t>
        </w:r>
      </w:ins>
      <w:del w:id="353" w:author="Nishant Patel" w:date="2019-08-08T16:57:00Z">
        <w:r w:rsidRPr="00313AA9" w:rsidDel="009E0CEC">
          <w:rPr>
            <w:rFonts w:ascii="Swis721 BT" w:hAnsi="Swis721 BT"/>
            <w:sz w:val="24"/>
            <w:szCs w:val="24"/>
          </w:rPr>
          <w:delText xml:space="preserve">. And that </w:delText>
        </w:r>
      </w:del>
      <w:r w:rsidRPr="00313AA9">
        <w:rPr>
          <w:rFonts w:ascii="Swis721 BT" w:hAnsi="Swis721 BT"/>
          <w:sz w:val="24"/>
          <w:szCs w:val="24"/>
        </w:rPr>
        <w:t xml:space="preserve">is to follow your own path, be a </w:t>
      </w:r>
      <w:del w:id="354" w:author="Nishant Patel" w:date="2019-08-08T16:58:00Z">
        <w:r w:rsidRPr="00313AA9" w:rsidDel="009E0CEC">
          <w:rPr>
            <w:rFonts w:ascii="Swis721 BT" w:hAnsi="Swis721 BT"/>
            <w:sz w:val="24"/>
            <w:szCs w:val="24"/>
          </w:rPr>
          <w:delText xml:space="preserve">lifelong </w:delText>
        </w:r>
      </w:del>
      <w:ins w:id="355" w:author="Nishant Patel" w:date="2019-08-08T16:58:00Z">
        <w:r w:rsidR="009E0CEC">
          <w:rPr>
            <w:rFonts w:ascii="Swis721 BT" w:hAnsi="Swis721 BT"/>
            <w:sz w:val="24"/>
            <w:szCs w:val="24"/>
          </w:rPr>
          <w:t xml:space="preserve">passionate </w:t>
        </w:r>
      </w:ins>
      <w:r w:rsidRPr="00313AA9">
        <w:rPr>
          <w:rFonts w:ascii="Swis721 BT" w:hAnsi="Swis721 BT"/>
          <w:sz w:val="24"/>
          <w:szCs w:val="24"/>
        </w:rPr>
        <w:t xml:space="preserve">student </w:t>
      </w:r>
      <w:del w:id="356" w:author="Nishant Patel" w:date="2019-08-08T16:58:00Z">
        <w:r w:rsidRPr="00313AA9" w:rsidDel="009E0CEC">
          <w:rPr>
            <w:rFonts w:ascii="Swis721 BT" w:hAnsi="Swis721 BT"/>
            <w:sz w:val="24"/>
            <w:szCs w:val="24"/>
          </w:rPr>
          <w:delText>in your</w:delText>
        </w:r>
      </w:del>
      <w:ins w:id="357" w:author="Nishant Patel" w:date="2019-08-08T16:58:00Z">
        <w:r w:rsidR="009E0CEC">
          <w:rPr>
            <w:rFonts w:ascii="Swis721 BT" w:hAnsi="Swis721 BT"/>
            <w:sz w:val="24"/>
            <w:szCs w:val="24"/>
          </w:rPr>
          <w:t>for</w:t>
        </w:r>
      </w:ins>
      <w:r w:rsidRPr="00313AA9">
        <w:rPr>
          <w:rFonts w:ascii="Swis721 BT" w:hAnsi="Swis721 BT"/>
          <w:sz w:val="24"/>
          <w:szCs w:val="24"/>
        </w:rPr>
        <w:t xml:space="preserve"> life</w:t>
      </w:r>
      <w:del w:id="358" w:author="Nishant Patel" w:date="2019-08-08T16:59:00Z">
        <w:r w:rsidRPr="00313AA9" w:rsidDel="009E0CEC">
          <w:rPr>
            <w:rFonts w:ascii="Swis721 BT" w:hAnsi="Swis721 BT"/>
            <w:sz w:val="24"/>
            <w:szCs w:val="24"/>
          </w:rPr>
          <w:delText xml:space="preserve"> </w:delText>
        </w:r>
      </w:del>
      <w:ins w:id="359" w:author="Nishant Patel" w:date="2019-08-08T17:00:00Z">
        <w:r w:rsidR="009E0CEC">
          <w:rPr>
            <w:rFonts w:ascii="Swis721 BT" w:hAnsi="Swis721 BT"/>
            <w:sz w:val="24"/>
            <w:szCs w:val="24"/>
          </w:rPr>
          <w:t xml:space="preserve"> who is always eager and yearns to learn and explore new things </w:t>
        </w:r>
      </w:ins>
      <w:r w:rsidRPr="00313AA9">
        <w:rPr>
          <w:rFonts w:ascii="Swis721 BT" w:hAnsi="Swis721 BT"/>
          <w:sz w:val="24"/>
          <w:szCs w:val="24"/>
        </w:rPr>
        <w:t>and</w:t>
      </w:r>
      <w:ins w:id="360" w:author="Nishant Patel" w:date="2019-08-08T18:00:00Z">
        <w:r w:rsidR="008010A6">
          <w:rPr>
            <w:rFonts w:ascii="Swis721 BT" w:hAnsi="Swis721 BT"/>
            <w:sz w:val="24"/>
            <w:szCs w:val="24"/>
          </w:rPr>
          <w:t>,</w:t>
        </w:r>
      </w:ins>
      <w:r w:rsidRPr="00313AA9">
        <w:rPr>
          <w:rFonts w:ascii="Swis721 BT" w:hAnsi="Swis721 BT"/>
          <w:sz w:val="24"/>
          <w:szCs w:val="24"/>
        </w:rPr>
        <w:t xml:space="preserve"> </w:t>
      </w:r>
      <w:ins w:id="361" w:author="Nishant Patel" w:date="2019-08-08T17:01:00Z">
        <w:r w:rsidR="009E0CEC">
          <w:rPr>
            <w:rFonts w:ascii="Swis721 BT" w:hAnsi="Swis721 BT"/>
            <w:sz w:val="24"/>
            <w:szCs w:val="24"/>
          </w:rPr>
          <w:t xml:space="preserve">most importantly, </w:t>
        </w:r>
      </w:ins>
      <w:ins w:id="362" w:author="Nishant Patel" w:date="2019-08-08T18:01:00Z">
        <w:r w:rsidR="008010A6">
          <w:rPr>
            <w:rFonts w:ascii="Swis721 BT" w:hAnsi="Swis721 BT"/>
            <w:sz w:val="24"/>
            <w:szCs w:val="24"/>
          </w:rPr>
          <w:t>to never be</w:t>
        </w:r>
      </w:ins>
      <w:del w:id="363" w:author="Nishant Patel" w:date="2019-08-08T18:01:00Z">
        <w:r w:rsidRPr="00773BB6" w:rsidDel="008010A6">
          <w:rPr>
            <w:rFonts w:ascii="Swis721 BT" w:hAnsi="Swis721 BT"/>
            <w:sz w:val="24"/>
            <w:szCs w:val="24"/>
          </w:rPr>
          <w:delText>one</w:delText>
        </w:r>
      </w:del>
      <w:del w:id="364" w:author="Nishant Patel" w:date="2019-08-08T17:01:00Z">
        <w:r w:rsidRPr="00773BB6" w:rsidDel="009E0CEC">
          <w:rPr>
            <w:rFonts w:ascii="Swis721 BT" w:hAnsi="Swis721 BT"/>
            <w:sz w:val="24"/>
            <w:szCs w:val="24"/>
          </w:rPr>
          <w:delText>s</w:delText>
        </w:r>
      </w:del>
      <w:del w:id="365" w:author="Nishant Patel" w:date="2019-08-08T18:01:00Z">
        <w:r w:rsidRPr="00773BB6" w:rsidDel="008010A6">
          <w:rPr>
            <w:rFonts w:ascii="Swis721 BT" w:hAnsi="Swis721 BT"/>
            <w:sz w:val="24"/>
            <w:szCs w:val="24"/>
          </w:rPr>
          <w:delText xml:space="preserve"> </w:delText>
        </w:r>
      </w:del>
      <w:del w:id="366" w:author="Nishant Patel" w:date="2019-08-08T17:02:00Z">
        <w:r w:rsidRPr="00773BB6" w:rsidDel="00773BB6">
          <w:rPr>
            <w:rFonts w:ascii="Swis721 BT" w:hAnsi="Swis721 BT"/>
            <w:sz w:val="24"/>
            <w:szCs w:val="24"/>
            <w:highlight w:val="yellow"/>
            <w:rPrChange w:id="367" w:author="Nishant Patel" w:date="2019-08-08T17:02:00Z">
              <w:rPr>
                <w:rFonts w:ascii="Swis721 BT" w:hAnsi="Swis721 BT"/>
                <w:sz w:val="24"/>
                <w:szCs w:val="24"/>
              </w:rPr>
            </w:rPrChange>
          </w:rPr>
          <w:delText>believe in self and</w:delText>
        </w:r>
        <w:r w:rsidRPr="00773BB6" w:rsidDel="00773BB6">
          <w:rPr>
            <w:rFonts w:ascii="Swis721 BT" w:hAnsi="Swis721 BT"/>
            <w:sz w:val="24"/>
            <w:szCs w:val="24"/>
          </w:rPr>
          <w:delText xml:space="preserve"> </w:delText>
        </w:r>
      </w:del>
      <w:del w:id="368" w:author="Nishant Patel" w:date="2019-08-08T18:01:00Z">
        <w:r w:rsidRPr="00773BB6" w:rsidDel="008010A6">
          <w:rPr>
            <w:rFonts w:ascii="Swis721 BT" w:hAnsi="Swis721 BT"/>
            <w:sz w:val="24"/>
            <w:szCs w:val="24"/>
          </w:rPr>
          <w:delText>not</w:delText>
        </w:r>
      </w:del>
      <w:r w:rsidRPr="00773BB6">
        <w:rPr>
          <w:rFonts w:ascii="Swis721 BT" w:hAnsi="Swis721 BT"/>
          <w:sz w:val="24"/>
          <w:szCs w:val="24"/>
        </w:rPr>
        <w:t xml:space="preserve"> afraid of failure.</w:t>
      </w:r>
      <w:r w:rsidRPr="00313AA9">
        <w:rPr>
          <w:rFonts w:ascii="Swis721 BT" w:hAnsi="Swis721 BT"/>
          <w:sz w:val="24"/>
          <w:szCs w:val="24"/>
        </w:rPr>
        <w:t xml:space="preserve"> </w:t>
      </w:r>
    </w:p>
    <w:p w14:paraId="159E4E95" w14:textId="12E46F67" w:rsidR="00D4622D" w:rsidRPr="00313AA9" w:rsidRDefault="00773BB6">
      <w:pPr>
        <w:rPr>
          <w:rFonts w:ascii="Swis721 BT" w:hAnsi="Swis721 BT"/>
          <w:sz w:val="24"/>
          <w:szCs w:val="24"/>
        </w:rPr>
      </w:pPr>
      <w:ins w:id="369" w:author="Nishant Patel" w:date="2019-08-08T17:02:00Z">
        <w:r>
          <w:rPr>
            <w:rFonts w:ascii="Swis721 BT" w:hAnsi="Swis721 BT"/>
            <w:sz w:val="24"/>
            <w:szCs w:val="24"/>
          </w:rPr>
          <w:t xml:space="preserve"> A</w:t>
        </w:r>
      </w:ins>
      <w:ins w:id="370" w:author="Nishant Patel" w:date="2019-08-08T17:03:00Z">
        <w:r>
          <w:rPr>
            <w:rFonts w:ascii="Swis721 BT" w:hAnsi="Swis721 BT"/>
            <w:sz w:val="24"/>
            <w:szCs w:val="24"/>
          </w:rPr>
          <w:t xml:space="preserve">lways believe in yourself and back your capabilities. </w:t>
        </w:r>
      </w:ins>
      <w:r w:rsidR="009875E2" w:rsidRPr="00313AA9">
        <w:rPr>
          <w:rFonts w:ascii="Swis721 BT" w:hAnsi="Swis721 BT"/>
          <w:sz w:val="24"/>
          <w:szCs w:val="24"/>
        </w:rPr>
        <w:t xml:space="preserve">Do what you love, because if you love what you do, you </w:t>
      </w:r>
      <w:del w:id="371" w:author="Nishant Patel" w:date="2019-08-08T17:03:00Z">
        <w:r w:rsidR="009875E2" w:rsidRPr="00313AA9" w:rsidDel="00773BB6">
          <w:rPr>
            <w:rFonts w:ascii="Swis721 BT" w:hAnsi="Swis721 BT"/>
            <w:sz w:val="24"/>
            <w:szCs w:val="24"/>
          </w:rPr>
          <w:delText xml:space="preserve">give </w:delText>
        </w:r>
      </w:del>
      <w:ins w:id="372" w:author="Nishant Patel" w:date="2019-08-08T17:03:00Z">
        <w:r>
          <w:rPr>
            <w:rFonts w:ascii="Swis721 BT" w:hAnsi="Swis721 BT"/>
            <w:sz w:val="24"/>
            <w:szCs w:val="24"/>
          </w:rPr>
          <w:t>will always end up giving</w:t>
        </w:r>
        <w:r w:rsidRPr="00313AA9">
          <w:rPr>
            <w:rFonts w:ascii="Swis721 BT" w:hAnsi="Swis721 BT"/>
            <w:sz w:val="24"/>
            <w:szCs w:val="24"/>
          </w:rPr>
          <w:t xml:space="preserve"> </w:t>
        </w:r>
      </w:ins>
      <w:r w:rsidR="009875E2" w:rsidRPr="00313AA9">
        <w:rPr>
          <w:rFonts w:ascii="Swis721 BT" w:hAnsi="Swis721 BT"/>
          <w:sz w:val="24"/>
          <w:szCs w:val="24"/>
        </w:rPr>
        <w:t>your 100</w:t>
      </w:r>
      <w:ins w:id="373" w:author="Nishant Patel" w:date="2019-08-08T17:03:00Z">
        <w:r>
          <w:rPr>
            <w:rFonts w:ascii="Swis721 BT" w:hAnsi="Swis721 BT"/>
            <w:sz w:val="24"/>
            <w:szCs w:val="24"/>
          </w:rPr>
          <w:t>%</w:t>
        </w:r>
      </w:ins>
      <w:del w:id="374" w:author="Nishant Patel" w:date="2019-08-08T17:03:00Z">
        <w:r w:rsidR="009875E2" w:rsidRPr="00313AA9" w:rsidDel="00773BB6">
          <w:rPr>
            <w:rFonts w:ascii="Swis721 BT" w:hAnsi="Swis721 BT"/>
            <w:sz w:val="24"/>
            <w:szCs w:val="24"/>
          </w:rPr>
          <w:delText xml:space="preserve"> percent</w:delText>
        </w:r>
      </w:del>
      <w:r w:rsidR="009875E2" w:rsidRPr="00313AA9">
        <w:rPr>
          <w:rFonts w:ascii="Swis721 BT" w:hAnsi="Swis721 BT"/>
          <w:sz w:val="24"/>
          <w:szCs w:val="24"/>
        </w:rPr>
        <w:t xml:space="preserve">. </w:t>
      </w:r>
      <w:r w:rsidR="00F36E85" w:rsidRPr="00313AA9">
        <w:rPr>
          <w:rFonts w:ascii="Swis721 BT" w:hAnsi="Swis721 BT"/>
          <w:sz w:val="24"/>
          <w:szCs w:val="24"/>
        </w:rPr>
        <w:t xml:space="preserve">Don’t run behind money, it is something which will eventually come with your success. </w:t>
      </w:r>
      <w:r w:rsidR="009875E2" w:rsidRPr="00313AA9">
        <w:rPr>
          <w:rFonts w:ascii="Swis721 BT" w:hAnsi="Swis721 BT"/>
          <w:sz w:val="24"/>
          <w:szCs w:val="24"/>
        </w:rPr>
        <w:t>Be it Sachin Tendulkar</w:t>
      </w:r>
      <w:del w:id="375" w:author="Nishant Patel" w:date="2019-08-08T17:04:00Z">
        <w:r w:rsidR="009875E2" w:rsidRPr="00313AA9" w:rsidDel="00773BB6">
          <w:rPr>
            <w:rFonts w:ascii="Swis721 BT" w:hAnsi="Swis721 BT"/>
            <w:sz w:val="24"/>
            <w:szCs w:val="24"/>
          </w:rPr>
          <w:delText xml:space="preserve"> or</w:delText>
        </w:r>
      </w:del>
      <w:ins w:id="376" w:author="Nishant Patel" w:date="2019-08-08T17:04:00Z">
        <w:r>
          <w:rPr>
            <w:rFonts w:ascii="Swis721 BT" w:hAnsi="Swis721 BT"/>
            <w:sz w:val="24"/>
            <w:szCs w:val="24"/>
          </w:rPr>
          <w:t>,</w:t>
        </w:r>
      </w:ins>
      <w:r w:rsidR="009875E2" w:rsidRPr="00313AA9">
        <w:rPr>
          <w:rFonts w:ascii="Swis721 BT" w:hAnsi="Swis721 BT"/>
          <w:sz w:val="24"/>
          <w:szCs w:val="24"/>
        </w:rPr>
        <w:t xml:space="preserve"> Abdul Kalam or Steve Jobs, all </w:t>
      </w:r>
      <w:del w:id="377" w:author="Nishant Patel" w:date="2019-08-08T17:04:00Z">
        <w:r w:rsidR="009875E2" w:rsidRPr="00313AA9" w:rsidDel="00773BB6">
          <w:rPr>
            <w:rFonts w:ascii="Swis721 BT" w:hAnsi="Swis721 BT"/>
            <w:sz w:val="24"/>
            <w:szCs w:val="24"/>
          </w:rPr>
          <w:delText xml:space="preserve">of </w:delText>
        </w:r>
      </w:del>
      <w:r w:rsidR="009875E2" w:rsidRPr="00313AA9">
        <w:rPr>
          <w:rFonts w:ascii="Swis721 BT" w:hAnsi="Swis721 BT"/>
          <w:sz w:val="24"/>
          <w:szCs w:val="24"/>
        </w:rPr>
        <w:t>these</w:t>
      </w:r>
      <w:ins w:id="378" w:author="Nishant Patel" w:date="2019-08-08T17:04:00Z">
        <w:r>
          <w:rPr>
            <w:rFonts w:ascii="Swis721 BT" w:hAnsi="Swis721 BT"/>
            <w:sz w:val="24"/>
            <w:szCs w:val="24"/>
          </w:rPr>
          <w:t xml:space="preserve"> legends</w:t>
        </w:r>
      </w:ins>
      <w:r w:rsidR="009875E2" w:rsidRPr="00313AA9">
        <w:rPr>
          <w:rFonts w:ascii="Swis721 BT" w:hAnsi="Swis721 BT"/>
          <w:sz w:val="24"/>
          <w:szCs w:val="24"/>
        </w:rPr>
        <w:t xml:space="preserve"> </w:t>
      </w:r>
      <w:ins w:id="379" w:author="Nishant Patel" w:date="2019-08-08T17:04:00Z">
        <w:r>
          <w:rPr>
            <w:rFonts w:ascii="Swis721 BT" w:hAnsi="Swis721 BT"/>
            <w:sz w:val="24"/>
            <w:szCs w:val="24"/>
          </w:rPr>
          <w:t xml:space="preserve">simply followed their passion and </w:t>
        </w:r>
      </w:ins>
      <w:r w:rsidR="009875E2" w:rsidRPr="00313AA9">
        <w:rPr>
          <w:rFonts w:ascii="Swis721 BT" w:hAnsi="Swis721 BT"/>
          <w:sz w:val="24"/>
          <w:szCs w:val="24"/>
        </w:rPr>
        <w:t>did what they loved</w:t>
      </w:r>
      <w:r w:rsidR="00F36D0F" w:rsidRPr="00313AA9">
        <w:rPr>
          <w:rFonts w:ascii="Swis721 BT" w:hAnsi="Swis721 BT"/>
          <w:sz w:val="24"/>
          <w:szCs w:val="24"/>
        </w:rPr>
        <w:t xml:space="preserve">. </w:t>
      </w:r>
      <w:commentRangeStart w:id="380"/>
      <w:r w:rsidR="00F36D0F" w:rsidRPr="00773BB6">
        <w:rPr>
          <w:rFonts w:ascii="Swis721 BT" w:hAnsi="Swis721 BT"/>
          <w:sz w:val="24"/>
          <w:szCs w:val="24"/>
          <w:highlight w:val="yellow"/>
          <w:rPrChange w:id="381" w:author="Nishant Patel" w:date="2019-08-08T17:05:00Z">
            <w:rPr>
              <w:rFonts w:ascii="Swis721 BT" w:hAnsi="Swis721 BT"/>
              <w:sz w:val="24"/>
              <w:szCs w:val="24"/>
            </w:rPr>
          </w:rPrChange>
        </w:rPr>
        <w:t>When you love doing something,</w:t>
      </w:r>
      <w:ins w:id="382" w:author="Nishant Patel" w:date="2019-08-08T18:02:00Z">
        <w:r w:rsidR="008010A6">
          <w:rPr>
            <w:rFonts w:ascii="Swis721 BT" w:hAnsi="Swis721 BT"/>
            <w:sz w:val="24"/>
            <w:szCs w:val="24"/>
            <w:highlight w:val="yellow"/>
          </w:rPr>
          <w:t xml:space="preserve"> you will be passionate about it</w:t>
        </w:r>
      </w:ins>
      <w:del w:id="383" w:author="Nishant Patel" w:date="2019-08-08T18:02:00Z">
        <w:r w:rsidR="00F36D0F" w:rsidRPr="00773BB6" w:rsidDel="008010A6">
          <w:rPr>
            <w:rFonts w:ascii="Swis721 BT" w:hAnsi="Swis721 BT"/>
            <w:sz w:val="24"/>
            <w:szCs w:val="24"/>
            <w:highlight w:val="yellow"/>
            <w:rPrChange w:id="384" w:author="Nishant Patel" w:date="2019-08-08T17:05:00Z">
              <w:rPr>
                <w:rFonts w:ascii="Swis721 BT" w:hAnsi="Swis721 BT"/>
                <w:sz w:val="24"/>
                <w:szCs w:val="24"/>
              </w:rPr>
            </w:rPrChange>
          </w:rPr>
          <w:delText xml:space="preserve"> it comes from your belief and bring passion into it, passion brings attitude to do something different</w:delText>
        </w:r>
      </w:del>
      <w:r w:rsidR="00F36D0F" w:rsidRPr="00773BB6">
        <w:rPr>
          <w:rFonts w:ascii="Swis721 BT" w:hAnsi="Swis721 BT"/>
          <w:sz w:val="24"/>
          <w:szCs w:val="24"/>
          <w:highlight w:val="yellow"/>
          <w:rPrChange w:id="385" w:author="Nishant Patel" w:date="2019-08-08T17:05:00Z">
            <w:rPr>
              <w:rFonts w:ascii="Swis721 BT" w:hAnsi="Swis721 BT"/>
              <w:sz w:val="24"/>
              <w:szCs w:val="24"/>
            </w:rPr>
          </w:rPrChange>
        </w:rPr>
        <w:t xml:space="preserve">, and </w:t>
      </w:r>
      <w:ins w:id="386" w:author="Nishant Patel" w:date="2019-08-08T18:02:00Z">
        <w:r w:rsidR="00782459">
          <w:rPr>
            <w:rFonts w:ascii="Swis721 BT" w:hAnsi="Swis721 BT"/>
            <w:sz w:val="24"/>
            <w:szCs w:val="24"/>
            <w:highlight w:val="yellow"/>
          </w:rPr>
          <w:t xml:space="preserve">in the process will </w:t>
        </w:r>
      </w:ins>
      <w:ins w:id="387" w:author="Nishant Patel" w:date="2019-08-08T18:03:00Z">
        <w:r w:rsidR="00782459">
          <w:rPr>
            <w:rFonts w:ascii="Swis721 BT" w:hAnsi="Swis721 BT"/>
            <w:sz w:val="24"/>
            <w:szCs w:val="24"/>
            <w:highlight w:val="yellow"/>
          </w:rPr>
          <w:t>always strive towards exceling in it</w:t>
        </w:r>
      </w:ins>
      <w:del w:id="388" w:author="Nishant Patel" w:date="2019-08-08T18:03:00Z">
        <w:r w:rsidR="00F36D0F" w:rsidRPr="00773BB6" w:rsidDel="00782459">
          <w:rPr>
            <w:rFonts w:ascii="Swis721 BT" w:hAnsi="Swis721 BT"/>
            <w:sz w:val="24"/>
            <w:szCs w:val="24"/>
            <w:highlight w:val="yellow"/>
            <w:rPrChange w:id="389" w:author="Nishant Patel" w:date="2019-08-08T17:05:00Z">
              <w:rPr>
                <w:rFonts w:ascii="Swis721 BT" w:hAnsi="Swis721 BT"/>
                <w:sz w:val="24"/>
                <w:szCs w:val="24"/>
              </w:rPr>
            </w:rPrChange>
          </w:rPr>
          <w:delText>doing or creating something different brings value, value to your work, society</w:delText>
        </w:r>
        <w:r w:rsidR="00F36E85" w:rsidRPr="00773BB6" w:rsidDel="00782459">
          <w:rPr>
            <w:rFonts w:ascii="Swis721 BT" w:hAnsi="Swis721 BT"/>
            <w:sz w:val="24"/>
            <w:szCs w:val="24"/>
            <w:highlight w:val="yellow"/>
            <w:rPrChange w:id="390" w:author="Nishant Patel" w:date="2019-08-08T17:05:00Z">
              <w:rPr>
                <w:rFonts w:ascii="Swis721 BT" w:hAnsi="Swis721 BT"/>
                <w:sz w:val="24"/>
                <w:szCs w:val="24"/>
              </w:rPr>
            </w:rPrChange>
          </w:rPr>
          <w:delText xml:space="preserve">, </w:delText>
        </w:r>
        <w:r w:rsidR="00F36D0F" w:rsidRPr="00773BB6" w:rsidDel="00782459">
          <w:rPr>
            <w:rFonts w:ascii="Swis721 BT" w:hAnsi="Swis721 BT"/>
            <w:sz w:val="24"/>
            <w:szCs w:val="24"/>
            <w:highlight w:val="yellow"/>
            <w:rPrChange w:id="391" w:author="Nishant Patel" w:date="2019-08-08T17:05:00Z">
              <w:rPr>
                <w:rFonts w:ascii="Swis721 BT" w:hAnsi="Swis721 BT"/>
                <w:sz w:val="24"/>
                <w:szCs w:val="24"/>
              </w:rPr>
            </w:rPrChange>
          </w:rPr>
          <w:delText xml:space="preserve">country </w:delText>
        </w:r>
        <w:r w:rsidR="00F36E85" w:rsidRPr="00773BB6" w:rsidDel="00782459">
          <w:rPr>
            <w:rFonts w:ascii="Swis721 BT" w:hAnsi="Swis721 BT"/>
            <w:sz w:val="24"/>
            <w:szCs w:val="24"/>
            <w:highlight w:val="yellow"/>
            <w:rPrChange w:id="392" w:author="Nishant Patel" w:date="2019-08-08T17:05:00Z">
              <w:rPr>
                <w:rFonts w:ascii="Swis721 BT" w:hAnsi="Swis721 BT"/>
                <w:sz w:val="24"/>
                <w:szCs w:val="24"/>
              </w:rPr>
            </w:rPrChange>
          </w:rPr>
          <w:delText xml:space="preserve">and world </w:delText>
        </w:r>
        <w:r w:rsidR="00F36D0F" w:rsidRPr="00773BB6" w:rsidDel="00782459">
          <w:rPr>
            <w:rFonts w:ascii="Swis721 BT" w:hAnsi="Swis721 BT"/>
            <w:sz w:val="24"/>
            <w:szCs w:val="24"/>
            <w:highlight w:val="yellow"/>
            <w:rPrChange w:id="393" w:author="Nishant Patel" w:date="2019-08-08T17:05:00Z">
              <w:rPr>
                <w:rFonts w:ascii="Swis721 BT" w:hAnsi="Swis721 BT"/>
                <w:sz w:val="24"/>
                <w:szCs w:val="24"/>
              </w:rPr>
            </w:rPrChange>
          </w:rPr>
          <w:delText>at large</w:delText>
        </w:r>
      </w:del>
      <w:r w:rsidR="00F36D0F" w:rsidRPr="00773BB6">
        <w:rPr>
          <w:rFonts w:ascii="Swis721 BT" w:hAnsi="Swis721 BT"/>
          <w:sz w:val="24"/>
          <w:szCs w:val="24"/>
          <w:highlight w:val="yellow"/>
          <w:rPrChange w:id="394" w:author="Nishant Patel" w:date="2019-08-08T17:05:00Z">
            <w:rPr>
              <w:rFonts w:ascii="Swis721 BT" w:hAnsi="Swis721 BT"/>
              <w:sz w:val="24"/>
              <w:szCs w:val="24"/>
            </w:rPr>
          </w:rPrChange>
        </w:rPr>
        <w:t>.</w:t>
      </w:r>
      <w:r w:rsidR="00F36D0F" w:rsidRPr="00313AA9">
        <w:rPr>
          <w:rFonts w:ascii="Swis721 BT" w:hAnsi="Swis721 BT"/>
          <w:sz w:val="24"/>
          <w:szCs w:val="24"/>
        </w:rPr>
        <w:t xml:space="preserve"> </w:t>
      </w:r>
      <w:commentRangeEnd w:id="380"/>
      <w:r w:rsidR="00782459">
        <w:rPr>
          <w:rStyle w:val="CommentReference"/>
        </w:rPr>
        <w:commentReference w:id="380"/>
      </w:r>
      <w:r w:rsidR="00F36D0F" w:rsidRPr="00313AA9">
        <w:rPr>
          <w:rFonts w:ascii="Swis721 BT" w:hAnsi="Swis721 BT"/>
          <w:sz w:val="24"/>
          <w:szCs w:val="24"/>
        </w:rPr>
        <w:t>But</w:t>
      </w:r>
      <w:ins w:id="395" w:author="Nishant Patel" w:date="2019-08-08T17:34:00Z">
        <w:r w:rsidR="000869C3">
          <w:rPr>
            <w:rFonts w:ascii="Swis721 BT" w:hAnsi="Swis721 BT"/>
            <w:sz w:val="24"/>
            <w:szCs w:val="24"/>
          </w:rPr>
          <w:t xml:space="preserve"> </w:t>
        </w:r>
      </w:ins>
      <w:del w:id="396" w:author="Nishant Patel" w:date="2019-08-08T17:34:00Z">
        <w:r w:rsidR="00F36D0F" w:rsidRPr="00313AA9" w:rsidDel="000869C3">
          <w:rPr>
            <w:rFonts w:ascii="Swis721 BT" w:hAnsi="Swis721 BT"/>
            <w:sz w:val="24"/>
            <w:szCs w:val="24"/>
          </w:rPr>
          <w:delText xml:space="preserve"> </w:delText>
        </w:r>
      </w:del>
      <w:r w:rsidR="00F36D0F" w:rsidRPr="00313AA9">
        <w:rPr>
          <w:rFonts w:ascii="Swis721 BT" w:hAnsi="Swis721 BT"/>
          <w:sz w:val="24"/>
          <w:szCs w:val="24"/>
        </w:rPr>
        <w:t xml:space="preserve">having </w:t>
      </w:r>
      <w:ins w:id="397" w:author="Nishant Patel" w:date="2019-08-08T17:32:00Z">
        <w:r w:rsidR="000869C3">
          <w:rPr>
            <w:rFonts w:ascii="Swis721 BT" w:hAnsi="Swis721 BT"/>
            <w:sz w:val="24"/>
            <w:szCs w:val="24"/>
          </w:rPr>
          <w:t xml:space="preserve">said </w:t>
        </w:r>
      </w:ins>
      <w:r w:rsidR="00F36D0F" w:rsidRPr="00782459">
        <w:rPr>
          <w:rFonts w:ascii="Swis721 BT" w:hAnsi="Swis721 BT"/>
          <w:sz w:val="24"/>
          <w:szCs w:val="24"/>
        </w:rPr>
        <w:t>that</w:t>
      </w:r>
      <w:ins w:id="398" w:author="Nishant Patel" w:date="2019-08-08T18:03:00Z">
        <w:r w:rsidR="00782459" w:rsidRPr="00782459">
          <w:rPr>
            <w:rFonts w:ascii="Swis721 BT" w:hAnsi="Swis721 BT"/>
            <w:sz w:val="24"/>
            <w:szCs w:val="24"/>
            <w:rPrChange w:id="399" w:author="Nishant Patel" w:date="2019-08-08T18:12:00Z">
              <w:rPr>
                <w:rFonts w:ascii="Swis721 BT" w:hAnsi="Swis721 BT"/>
                <w:sz w:val="24"/>
                <w:szCs w:val="24"/>
                <w:highlight w:val="yellow"/>
              </w:rPr>
            </w:rPrChange>
          </w:rPr>
          <w:t>,</w:t>
        </w:r>
      </w:ins>
      <w:r w:rsidR="00F36D0F" w:rsidRPr="00782459">
        <w:rPr>
          <w:rFonts w:ascii="Swis721 BT" w:hAnsi="Swis721 BT"/>
          <w:sz w:val="24"/>
          <w:szCs w:val="24"/>
        </w:rPr>
        <w:t xml:space="preserve"> it is </w:t>
      </w:r>
      <w:r w:rsidR="00F36D0F" w:rsidRPr="00782459">
        <w:rPr>
          <w:rFonts w:ascii="Swis721 BT" w:hAnsi="Swis721 BT"/>
          <w:sz w:val="24"/>
          <w:szCs w:val="24"/>
        </w:rPr>
        <w:lastRenderedPageBreak/>
        <w:t xml:space="preserve">not easy as </w:t>
      </w:r>
      <w:del w:id="400" w:author="Nishant Patel" w:date="2019-08-08T17:32:00Z">
        <w:r w:rsidR="00F36D0F" w:rsidRPr="00782459" w:rsidDel="000869C3">
          <w:rPr>
            <w:rFonts w:ascii="Swis721 BT" w:hAnsi="Swis721 BT"/>
            <w:sz w:val="24"/>
            <w:szCs w:val="24"/>
          </w:rPr>
          <w:delText xml:space="preserve">this </w:delText>
        </w:r>
      </w:del>
      <w:ins w:id="401" w:author="Nishant Patel" w:date="2019-08-08T18:03:00Z">
        <w:r w:rsidR="00782459" w:rsidRPr="00782459">
          <w:rPr>
            <w:rFonts w:ascii="Swis721 BT" w:hAnsi="Swis721 BT"/>
            <w:sz w:val="24"/>
            <w:szCs w:val="24"/>
          </w:rPr>
          <w:t xml:space="preserve">simply following your passion </w:t>
        </w:r>
      </w:ins>
      <w:r w:rsidR="00F36D0F" w:rsidRPr="00782459">
        <w:rPr>
          <w:rFonts w:ascii="Swis721 BT" w:hAnsi="Swis721 BT"/>
          <w:sz w:val="24"/>
          <w:szCs w:val="24"/>
        </w:rPr>
        <w:t>may come</w:t>
      </w:r>
      <w:del w:id="402" w:author="Nishant Patel" w:date="2019-08-08T17:21:00Z">
        <w:r w:rsidR="00F36D0F" w:rsidRPr="00782459" w:rsidDel="00F21AF8">
          <w:rPr>
            <w:rFonts w:ascii="Swis721 BT" w:hAnsi="Swis721 BT"/>
            <w:sz w:val="24"/>
            <w:szCs w:val="24"/>
          </w:rPr>
          <w:delText>s</w:delText>
        </w:r>
      </w:del>
      <w:r w:rsidR="00F36D0F" w:rsidRPr="00782459">
        <w:rPr>
          <w:rFonts w:ascii="Swis721 BT" w:hAnsi="Swis721 BT"/>
          <w:sz w:val="24"/>
          <w:szCs w:val="24"/>
        </w:rPr>
        <w:t xml:space="preserve"> with </w:t>
      </w:r>
      <w:ins w:id="403" w:author="Nishant Patel" w:date="2019-08-08T17:22:00Z">
        <w:r w:rsidR="00450653" w:rsidRPr="00782459">
          <w:rPr>
            <w:rFonts w:ascii="Swis721 BT" w:hAnsi="Swis721 BT"/>
            <w:sz w:val="24"/>
            <w:szCs w:val="24"/>
          </w:rPr>
          <w:t xml:space="preserve">certain </w:t>
        </w:r>
      </w:ins>
      <w:r w:rsidR="00F36D0F" w:rsidRPr="00782459">
        <w:rPr>
          <w:rFonts w:ascii="Swis721 BT" w:hAnsi="Swis721 BT"/>
          <w:sz w:val="24"/>
          <w:szCs w:val="24"/>
        </w:rPr>
        <w:t>setback</w:t>
      </w:r>
      <w:ins w:id="404" w:author="Nishant Patel" w:date="2019-08-08T17:22:00Z">
        <w:r w:rsidR="00450653" w:rsidRPr="00782459">
          <w:rPr>
            <w:rFonts w:ascii="Swis721 BT" w:hAnsi="Swis721 BT"/>
            <w:sz w:val="24"/>
            <w:szCs w:val="24"/>
          </w:rPr>
          <w:t>s</w:t>
        </w:r>
      </w:ins>
      <w:r w:rsidR="00F36D0F" w:rsidRPr="00782459">
        <w:rPr>
          <w:rFonts w:ascii="Swis721 BT" w:hAnsi="Swis721 BT"/>
          <w:sz w:val="24"/>
          <w:szCs w:val="24"/>
        </w:rPr>
        <w:t xml:space="preserve"> or</w:t>
      </w:r>
      <w:r w:rsidR="00F36D0F" w:rsidRPr="00313AA9">
        <w:rPr>
          <w:rFonts w:ascii="Swis721 BT" w:hAnsi="Swis721 BT"/>
          <w:sz w:val="24"/>
          <w:szCs w:val="24"/>
        </w:rPr>
        <w:t xml:space="preserve"> failure in </w:t>
      </w:r>
      <w:ins w:id="405" w:author="Nishant Patel" w:date="2019-08-08T17:21:00Z">
        <w:r w:rsidR="00450653">
          <w:rPr>
            <w:rFonts w:ascii="Swis721 BT" w:hAnsi="Swis721 BT"/>
            <w:sz w:val="24"/>
            <w:szCs w:val="24"/>
          </w:rPr>
          <w:t xml:space="preserve">the </w:t>
        </w:r>
      </w:ins>
      <w:r w:rsidR="00F36D0F" w:rsidRPr="00313AA9">
        <w:rPr>
          <w:rFonts w:ascii="Swis721 BT" w:hAnsi="Swis721 BT"/>
          <w:sz w:val="24"/>
          <w:szCs w:val="24"/>
        </w:rPr>
        <w:t>initial stage. But history tells us</w:t>
      </w:r>
      <w:ins w:id="406" w:author="Nishant Patel" w:date="2019-08-08T17:22:00Z">
        <w:r w:rsidR="00450653">
          <w:rPr>
            <w:rFonts w:ascii="Swis721 BT" w:hAnsi="Swis721 BT"/>
            <w:sz w:val="24"/>
            <w:szCs w:val="24"/>
          </w:rPr>
          <w:t xml:space="preserve"> that the ones who remain </w:t>
        </w:r>
      </w:ins>
      <w:del w:id="407" w:author="Nishant Patel" w:date="2019-08-08T17:22:00Z">
        <w:r w:rsidR="00F36D0F" w:rsidRPr="00313AA9" w:rsidDel="00450653">
          <w:rPr>
            <w:rFonts w:ascii="Swis721 BT" w:hAnsi="Swis721 BT"/>
            <w:sz w:val="24"/>
            <w:szCs w:val="24"/>
          </w:rPr>
          <w:delText xml:space="preserve">, being </w:delText>
        </w:r>
      </w:del>
      <w:r w:rsidR="00F36D0F" w:rsidRPr="00313AA9">
        <w:rPr>
          <w:rFonts w:ascii="Swis721 BT" w:hAnsi="Swis721 BT"/>
          <w:sz w:val="24"/>
          <w:szCs w:val="24"/>
        </w:rPr>
        <w:t xml:space="preserve">focused and </w:t>
      </w:r>
      <w:del w:id="408" w:author="Nishant Patel" w:date="2019-08-08T17:23:00Z">
        <w:r w:rsidR="00F36D0F" w:rsidRPr="00313AA9" w:rsidDel="00450653">
          <w:rPr>
            <w:rFonts w:ascii="Swis721 BT" w:hAnsi="Swis721 BT"/>
            <w:sz w:val="24"/>
            <w:szCs w:val="24"/>
          </w:rPr>
          <w:delText xml:space="preserve">keep </w:delText>
        </w:r>
      </w:del>
      <w:ins w:id="409" w:author="Nishant Patel" w:date="2019-08-08T17:23:00Z">
        <w:r w:rsidR="00450653">
          <w:rPr>
            <w:rFonts w:ascii="Swis721 BT" w:hAnsi="Swis721 BT"/>
            <w:sz w:val="24"/>
            <w:szCs w:val="24"/>
          </w:rPr>
          <w:t>never lose faith in themselves</w:t>
        </w:r>
      </w:ins>
      <w:ins w:id="410" w:author="Nishant Patel" w:date="2019-08-08T18:04:00Z">
        <w:r w:rsidR="00782459">
          <w:rPr>
            <w:rFonts w:ascii="Swis721 BT" w:hAnsi="Swis721 BT"/>
            <w:sz w:val="24"/>
            <w:szCs w:val="24"/>
          </w:rPr>
          <w:t xml:space="preserve"> and their goals</w:t>
        </w:r>
      </w:ins>
      <w:ins w:id="411" w:author="Nishant Patel" w:date="2019-08-08T17:23:00Z">
        <w:r w:rsidR="00450653">
          <w:rPr>
            <w:rFonts w:ascii="Swis721 BT" w:hAnsi="Swis721 BT"/>
            <w:sz w:val="24"/>
            <w:szCs w:val="24"/>
          </w:rPr>
          <w:t xml:space="preserve"> have ultimately always tasted </w:t>
        </w:r>
      </w:ins>
      <w:del w:id="412" w:author="Nishant Patel" w:date="2019-08-08T17:23:00Z">
        <w:r w:rsidR="00F36D0F" w:rsidRPr="00313AA9" w:rsidDel="00450653">
          <w:rPr>
            <w:rFonts w:ascii="Swis721 BT" w:hAnsi="Swis721 BT"/>
            <w:sz w:val="24"/>
            <w:szCs w:val="24"/>
          </w:rPr>
          <w:delText xml:space="preserve">one faith in oneself, it will bring </w:delText>
        </w:r>
      </w:del>
      <w:r w:rsidR="00F36D0F" w:rsidRPr="00313AA9">
        <w:rPr>
          <w:rFonts w:ascii="Swis721 BT" w:hAnsi="Swis721 BT"/>
          <w:sz w:val="24"/>
          <w:szCs w:val="24"/>
        </w:rPr>
        <w:t xml:space="preserve">success. So, DON’T BE AFRAID TO FAIL. And this is </w:t>
      </w:r>
      <w:ins w:id="413" w:author="Nishant Patel" w:date="2019-08-08T17:24:00Z">
        <w:r w:rsidR="00450653">
          <w:rPr>
            <w:rFonts w:ascii="Swis721 BT" w:hAnsi="Swis721 BT"/>
            <w:sz w:val="24"/>
            <w:szCs w:val="24"/>
          </w:rPr>
          <w:t xml:space="preserve">all the </w:t>
        </w:r>
      </w:ins>
      <w:r w:rsidR="00F36D0F" w:rsidRPr="00313AA9">
        <w:rPr>
          <w:rFonts w:ascii="Swis721 BT" w:hAnsi="Swis721 BT"/>
          <w:sz w:val="24"/>
          <w:szCs w:val="24"/>
        </w:rPr>
        <w:t>more important</w:t>
      </w:r>
      <w:del w:id="414" w:author="Nishant Patel" w:date="2019-08-08T17:24:00Z">
        <w:r w:rsidR="00F36D0F" w:rsidRPr="00313AA9" w:rsidDel="00450653">
          <w:rPr>
            <w:rFonts w:ascii="Swis721 BT" w:hAnsi="Swis721 BT"/>
            <w:sz w:val="24"/>
            <w:szCs w:val="24"/>
          </w:rPr>
          <w:delText xml:space="preserve"> as</w:delText>
        </w:r>
      </w:del>
      <w:r w:rsidR="00F36D0F" w:rsidRPr="00313AA9">
        <w:rPr>
          <w:rFonts w:ascii="Swis721 BT" w:hAnsi="Swis721 BT"/>
          <w:sz w:val="24"/>
          <w:szCs w:val="24"/>
        </w:rPr>
        <w:t xml:space="preserve"> </w:t>
      </w:r>
      <w:ins w:id="415" w:author="Nishant Patel" w:date="2019-08-08T17:06:00Z">
        <w:r>
          <w:rPr>
            <w:rFonts w:ascii="Swis721 BT" w:hAnsi="Swis721 BT"/>
            <w:sz w:val="24"/>
            <w:szCs w:val="24"/>
          </w:rPr>
          <w:t>during</w:t>
        </w:r>
      </w:ins>
      <w:del w:id="416" w:author="Nishant Patel" w:date="2019-08-08T17:06:00Z">
        <w:r w:rsidR="00F36D0F" w:rsidRPr="00313AA9" w:rsidDel="00773BB6">
          <w:rPr>
            <w:rFonts w:ascii="Swis721 BT" w:hAnsi="Swis721 BT"/>
            <w:sz w:val="24"/>
            <w:szCs w:val="24"/>
          </w:rPr>
          <w:delText>in</w:delText>
        </w:r>
      </w:del>
      <w:r w:rsidR="00F36D0F" w:rsidRPr="00313AA9">
        <w:rPr>
          <w:rFonts w:ascii="Swis721 BT" w:hAnsi="Swis721 BT"/>
          <w:sz w:val="24"/>
          <w:szCs w:val="24"/>
        </w:rPr>
        <w:t xml:space="preserve"> </w:t>
      </w:r>
      <w:del w:id="417" w:author="Nishant Patel" w:date="2019-08-08T18:04:00Z">
        <w:r w:rsidR="00F36D0F" w:rsidRPr="00313AA9" w:rsidDel="00782459">
          <w:rPr>
            <w:rFonts w:ascii="Swis721 BT" w:hAnsi="Swis721 BT"/>
            <w:sz w:val="24"/>
            <w:szCs w:val="24"/>
          </w:rPr>
          <w:delText xml:space="preserve">your </w:delText>
        </w:r>
      </w:del>
      <w:ins w:id="418" w:author="Nishant Patel" w:date="2019-08-08T18:04:00Z">
        <w:r w:rsidR="00782459">
          <w:rPr>
            <w:rFonts w:ascii="Swis721 BT" w:hAnsi="Swis721 BT"/>
            <w:sz w:val="24"/>
            <w:szCs w:val="24"/>
          </w:rPr>
          <w:t xml:space="preserve">the </w:t>
        </w:r>
      </w:ins>
      <w:r w:rsidR="00F36D0F" w:rsidRPr="00313AA9">
        <w:rPr>
          <w:rFonts w:ascii="Swis721 BT" w:hAnsi="Swis721 BT"/>
          <w:sz w:val="24"/>
          <w:szCs w:val="24"/>
        </w:rPr>
        <w:t xml:space="preserve">initial </w:t>
      </w:r>
      <w:del w:id="419" w:author="Nishant Patel" w:date="2019-08-08T18:04:00Z">
        <w:r w:rsidR="00F36D0F" w:rsidRPr="00313AA9" w:rsidDel="00782459">
          <w:rPr>
            <w:rFonts w:ascii="Swis721 BT" w:hAnsi="Swis721 BT"/>
            <w:sz w:val="24"/>
            <w:szCs w:val="24"/>
          </w:rPr>
          <w:delText xml:space="preserve">career </w:delText>
        </w:r>
      </w:del>
      <w:r w:rsidR="00F36D0F" w:rsidRPr="00313AA9">
        <w:rPr>
          <w:rFonts w:ascii="Swis721 BT" w:hAnsi="Swis721 BT"/>
          <w:sz w:val="24"/>
          <w:szCs w:val="24"/>
        </w:rPr>
        <w:t xml:space="preserve">stage </w:t>
      </w:r>
      <w:ins w:id="420" w:author="Nishant Patel" w:date="2019-08-08T18:04:00Z">
        <w:r w:rsidR="00782459">
          <w:rPr>
            <w:rFonts w:ascii="Swis721 BT" w:hAnsi="Swis721 BT"/>
            <w:sz w:val="24"/>
            <w:szCs w:val="24"/>
          </w:rPr>
          <w:t xml:space="preserve">of your career </w:t>
        </w:r>
      </w:ins>
      <w:ins w:id="421" w:author="Nishant Patel" w:date="2019-08-08T17:24:00Z">
        <w:r w:rsidR="00450653">
          <w:rPr>
            <w:rFonts w:ascii="Swis721 BT" w:hAnsi="Swis721 BT"/>
            <w:sz w:val="24"/>
            <w:szCs w:val="24"/>
          </w:rPr>
          <w:t xml:space="preserve">when </w:t>
        </w:r>
      </w:ins>
      <w:r w:rsidR="00F36D0F" w:rsidRPr="00313AA9">
        <w:rPr>
          <w:rFonts w:ascii="Swis721 BT" w:hAnsi="Swis721 BT"/>
          <w:sz w:val="24"/>
          <w:szCs w:val="24"/>
        </w:rPr>
        <w:t xml:space="preserve">you </w:t>
      </w:r>
      <w:ins w:id="422" w:author="Nishant Patel" w:date="2019-08-08T18:04:00Z">
        <w:r w:rsidR="00782459">
          <w:rPr>
            <w:rFonts w:ascii="Swis721 BT" w:hAnsi="Swis721 BT"/>
            <w:sz w:val="24"/>
            <w:szCs w:val="24"/>
          </w:rPr>
          <w:t xml:space="preserve">would be </w:t>
        </w:r>
      </w:ins>
      <w:ins w:id="423" w:author="Nishant Patel" w:date="2019-08-08T17:25:00Z">
        <w:r w:rsidR="00450653">
          <w:rPr>
            <w:rFonts w:ascii="Swis721 BT" w:hAnsi="Swis721 BT"/>
            <w:sz w:val="24"/>
            <w:szCs w:val="24"/>
          </w:rPr>
          <w:t>enter</w:t>
        </w:r>
      </w:ins>
      <w:ins w:id="424" w:author="Nishant Patel" w:date="2019-08-08T18:04:00Z">
        <w:r w:rsidR="00782459">
          <w:rPr>
            <w:rFonts w:ascii="Swis721 BT" w:hAnsi="Swis721 BT"/>
            <w:sz w:val="24"/>
            <w:szCs w:val="24"/>
          </w:rPr>
          <w:t>ing</w:t>
        </w:r>
      </w:ins>
      <w:ins w:id="425" w:author="Nishant Patel" w:date="2019-08-08T17:25:00Z">
        <w:r w:rsidR="00450653">
          <w:rPr>
            <w:rFonts w:ascii="Swis721 BT" w:hAnsi="Swis721 BT"/>
            <w:sz w:val="24"/>
            <w:szCs w:val="24"/>
          </w:rPr>
          <w:t xml:space="preserve"> the arena without a</w:t>
        </w:r>
      </w:ins>
      <w:ins w:id="426" w:author="Nishant Patel" w:date="2019-08-08T17:26:00Z">
        <w:r w:rsidR="00450653">
          <w:rPr>
            <w:rFonts w:ascii="Swis721 BT" w:hAnsi="Swis721 BT"/>
            <w:sz w:val="24"/>
            <w:szCs w:val="24"/>
          </w:rPr>
          <w:t>ny</w:t>
        </w:r>
      </w:ins>
      <w:ins w:id="427" w:author="Nishant Patel" w:date="2019-08-08T17:25:00Z">
        <w:r w:rsidR="00450653">
          <w:rPr>
            <w:rFonts w:ascii="Swis721 BT" w:hAnsi="Swis721 BT"/>
            <w:sz w:val="24"/>
            <w:szCs w:val="24"/>
          </w:rPr>
          <w:t xml:space="preserve"> </w:t>
        </w:r>
      </w:ins>
      <w:ins w:id="428" w:author="Nishant Patel" w:date="2019-08-08T18:04:00Z">
        <w:r w:rsidR="00782459">
          <w:rPr>
            <w:rFonts w:ascii="Swis721 BT" w:hAnsi="Swis721 BT"/>
            <w:sz w:val="24"/>
            <w:szCs w:val="24"/>
          </w:rPr>
          <w:t xml:space="preserve">particular </w:t>
        </w:r>
      </w:ins>
      <w:ins w:id="429" w:author="Nishant Patel" w:date="2019-08-08T17:25:00Z">
        <w:r w:rsidR="00450653">
          <w:rPr>
            <w:rFonts w:ascii="Swis721 BT" w:hAnsi="Swis721 BT"/>
            <w:sz w:val="24"/>
            <w:szCs w:val="24"/>
          </w:rPr>
          <w:t xml:space="preserve">baggage or tag and so </w:t>
        </w:r>
      </w:ins>
      <w:r w:rsidR="00F36D0F" w:rsidRPr="00313AA9">
        <w:rPr>
          <w:rFonts w:ascii="Swis721 BT" w:hAnsi="Swis721 BT"/>
          <w:sz w:val="24"/>
          <w:szCs w:val="24"/>
        </w:rPr>
        <w:t xml:space="preserve">can afford to </w:t>
      </w:r>
      <w:del w:id="430" w:author="Nishant Patel" w:date="2019-08-08T17:26:00Z">
        <w:r w:rsidR="00F36D0F" w:rsidRPr="00313AA9" w:rsidDel="00450653">
          <w:rPr>
            <w:rFonts w:ascii="Swis721 BT" w:hAnsi="Swis721 BT"/>
            <w:sz w:val="24"/>
            <w:szCs w:val="24"/>
          </w:rPr>
          <w:delText>fail more than later</w:delText>
        </w:r>
      </w:del>
      <w:ins w:id="431" w:author="Nishant Patel" w:date="2019-08-08T17:26:00Z">
        <w:r w:rsidR="00450653">
          <w:rPr>
            <w:rFonts w:ascii="Swis721 BT" w:hAnsi="Swis721 BT"/>
            <w:sz w:val="24"/>
            <w:szCs w:val="24"/>
          </w:rPr>
          <w:t>make mistakes</w:t>
        </w:r>
      </w:ins>
      <w:r w:rsidR="00F36D0F" w:rsidRPr="00313AA9">
        <w:rPr>
          <w:rFonts w:ascii="Swis721 BT" w:hAnsi="Swis721 BT"/>
          <w:sz w:val="24"/>
          <w:szCs w:val="24"/>
        </w:rPr>
        <w:t xml:space="preserve">. </w:t>
      </w:r>
      <w:r w:rsidR="00DD3892" w:rsidRPr="00313AA9">
        <w:rPr>
          <w:rFonts w:ascii="Swis721 BT" w:hAnsi="Swis721 BT"/>
          <w:sz w:val="24"/>
          <w:szCs w:val="24"/>
        </w:rPr>
        <w:t>In my life, I know</w:t>
      </w:r>
      <w:ins w:id="432" w:author="Nishant Patel" w:date="2019-08-08T18:05:00Z">
        <w:r w:rsidR="00782459">
          <w:rPr>
            <w:rFonts w:ascii="Swis721 BT" w:hAnsi="Swis721 BT"/>
            <w:sz w:val="24"/>
            <w:szCs w:val="24"/>
          </w:rPr>
          <w:t>,</w:t>
        </w:r>
      </w:ins>
      <w:r w:rsidR="00DD3892" w:rsidRPr="00313AA9">
        <w:rPr>
          <w:rFonts w:ascii="Swis721 BT" w:hAnsi="Swis721 BT"/>
          <w:sz w:val="24"/>
          <w:szCs w:val="24"/>
        </w:rPr>
        <w:t xml:space="preserve"> </w:t>
      </w:r>
      <w:r w:rsidR="00D4622D" w:rsidRPr="00313AA9">
        <w:rPr>
          <w:rFonts w:ascii="Swis721 BT" w:hAnsi="Swis721 BT"/>
          <w:sz w:val="24"/>
          <w:szCs w:val="24"/>
        </w:rPr>
        <w:t>failure</w:t>
      </w:r>
      <w:r w:rsidR="00DD3892" w:rsidRPr="00313AA9">
        <w:rPr>
          <w:rFonts w:ascii="Swis721 BT" w:hAnsi="Swis721 BT"/>
          <w:sz w:val="24"/>
          <w:szCs w:val="24"/>
        </w:rPr>
        <w:t>s</w:t>
      </w:r>
      <w:r w:rsidR="00D4622D" w:rsidRPr="00313AA9">
        <w:rPr>
          <w:rFonts w:ascii="Swis721 BT" w:hAnsi="Swis721 BT"/>
          <w:sz w:val="24"/>
          <w:szCs w:val="24"/>
        </w:rPr>
        <w:t xml:space="preserve"> </w:t>
      </w:r>
      <w:r w:rsidR="00DD3892" w:rsidRPr="00313AA9">
        <w:rPr>
          <w:rFonts w:ascii="Swis721 BT" w:hAnsi="Swis721 BT"/>
          <w:sz w:val="24"/>
          <w:szCs w:val="24"/>
        </w:rPr>
        <w:t xml:space="preserve">have always been my </w:t>
      </w:r>
      <w:r w:rsidR="00D4622D" w:rsidRPr="00313AA9">
        <w:rPr>
          <w:rFonts w:ascii="Swis721 BT" w:hAnsi="Swis721 BT"/>
          <w:sz w:val="24"/>
          <w:szCs w:val="24"/>
        </w:rPr>
        <w:t>biggest teacher</w:t>
      </w:r>
      <w:ins w:id="433" w:author="Nishant Patel" w:date="2019-08-08T17:28:00Z">
        <w:r w:rsidR="00450653">
          <w:rPr>
            <w:rFonts w:ascii="Swis721 BT" w:hAnsi="Swis721 BT"/>
            <w:sz w:val="24"/>
            <w:szCs w:val="24"/>
          </w:rPr>
          <w:t>s</w:t>
        </w:r>
      </w:ins>
      <w:r w:rsidR="00D4622D" w:rsidRPr="00313AA9">
        <w:rPr>
          <w:rFonts w:ascii="Swis721 BT" w:hAnsi="Swis721 BT"/>
          <w:sz w:val="24"/>
          <w:szCs w:val="24"/>
        </w:rPr>
        <w:t xml:space="preserve">. </w:t>
      </w:r>
      <w:r w:rsidR="00F36D0F" w:rsidRPr="00313AA9">
        <w:rPr>
          <w:rFonts w:ascii="Swis721 BT" w:hAnsi="Swis721 BT"/>
          <w:sz w:val="24"/>
          <w:szCs w:val="24"/>
        </w:rPr>
        <w:t>So</w:t>
      </w:r>
      <w:ins w:id="434" w:author="Nishant Patel" w:date="2019-08-08T17:06:00Z">
        <w:r>
          <w:rPr>
            <w:rFonts w:ascii="Swis721 BT" w:hAnsi="Swis721 BT"/>
            <w:sz w:val="24"/>
            <w:szCs w:val="24"/>
          </w:rPr>
          <w:t>,</w:t>
        </w:r>
      </w:ins>
      <w:r w:rsidR="00F36D0F" w:rsidRPr="00313AA9">
        <w:rPr>
          <w:rFonts w:ascii="Swis721 BT" w:hAnsi="Swis721 BT"/>
          <w:sz w:val="24"/>
          <w:szCs w:val="24"/>
        </w:rPr>
        <w:t xml:space="preserve"> try new things, bring new ideas</w:t>
      </w:r>
      <w:ins w:id="435" w:author="Nishant Patel" w:date="2019-08-08T17:28:00Z">
        <w:r w:rsidR="00450653">
          <w:rPr>
            <w:rFonts w:ascii="Swis721 BT" w:hAnsi="Swis721 BT"/>
            <w:sz w:val="24"/>
            <w:szCs w:val="24"/>
          </w:rPr>
          <w:t xml:space="preserve"> to the table</w:t>
        </w:r>
      </w:ins>
      <w:r w:rsidR="00F36D0F" w:rsidRPr="00313AA9">
        <w:rPr>
          <w:rFonts w:ascii="Swis721 BT" w:hAnsi="Swis721 BT"/>
          <w:sz w:val="24"/>
          <w:szCs w:val="24"/>
        </w:rPr>
        <w:t xml:space="preserve">, test your ideas, </w:t>
      </w:r>
      <w:ins w:id="436" w:author="Nishant Patel" w:date="2019-08-08T17:29:00Z">
        <w:r w:rsidR="00450653">
          <w:rPr>
            <w:rFonts w:ascii="Swis721 BT" w:hAnsi="Swis721 BT"/>
            <w:sz w:val="24"/>
            <w:szCs w:val="24"/>
          </w:rPr>
          <w:t xml:space="preserve">and if </w:t>
        </w:r>
      </w:ins>
      <w:r w:rsidR="00DD3892" w:rsidRPr="00313AA9">
        <w:rPr>
          <w:rFonts w:ascii="Swis721 BT" w:hAnsi="Swis721 BT"/>
          <w:sz w:val="24"/>
          <w:szCs w:val="24"/>
        </w:rPr>
        <w:t>you may fail</w:t>
      </w:r>
      <w:ins w:id="437" w:author="Nishant Patel" w:date="2019-08-08T17:29:00Z">
        <w:r w:rsidR="00450653">
          <w:rPr>
            <w:rFonts w:ascii="Swis721 BT" w:hAnsi="Swis721 BT"/>
            <w:sz w:val="24"/>
            <w:szCs w:val="24"/>
          </w:rPr>
          <w:t>, don’t stop or get disheartened</w:t>
        </w:r>
      </w:ins>
      <w:r w:rsidR="00DD3892" w:rsidRPr="00313AA9">
        <w:rPr>
          <w:rFonts w:ascii="Swis721 BT" w:hAnsi="Swis721 BT"/>
          <w:sz w:val="24"/>
          <w:szCs w:val="24"/>
        </w:rPr>
        <w:t xml:space="preserve"> but </w:t>
      </w:r>
      <w:ins w:id="438" w:author="Nishant Patel" w:date="2019-08-08T17:29:00Z">
        <w:r w:rsidR="00450653">
          <w:rPr>
            <w:rFonts w:ascii="Swis721 BT" w:hAnsi="Swis721 BT"/>
            <w:sz w:val="24"/>
            <w:szCs w:val="24"/>
          </w:rPr>
          <w:t xml:space="preserve">simply </w:t>
        </w:r>
      </w:ins>
      <w:r w:rsidR="00DD3892" w:rsidRPr="00313AA9">
        <w:rPr>
          <w:rFonts w:ascii="Swis721 BT" w:hAnsi="Swis721 BT"/>
          <w:sz w:val="24"/>
          <w:szCs w:val="24"/>
        </w:rPr>
        <w:t>r</w:t>
      </w:r>
      <w:del w:id="439" w:author="Nishant Patel" w:date="2019-08-08T17:06:00Z">
        <w:r w:rsidR="00DD3892" w:rsidRPr="00313AA9" w:rsidDel="00773BB6">
          <w:rPr>
            <w:rFonts w:ascii="Swis721 BT" w:hAnsi="Swis721 BT"/>
            <w:sz w:val="24"/>
            <w:szCs w:val="24"/>
          </w:rPr>
          <w:delText>a</w:delText>
        </w:r>
      </w:del>
      <w:r w:rsidR="00DD3892" w:rsidRPr="00313AA9">
        <w:rPr>
          <w:rFonts w:ascii="Swis721 BT" w:hAnsi="Swis721 BT"/>
          <w:sz w:val="24"/>
          <w:szCs w:val="24"/>
        </w:rPr>
        <w:t xml:space="preserve">ise again and </w:t>
      </w:r>
      <w:r w:rsidR="00F36D0F" w:rsidRPr="00313AA9">
        <w:rPr>
          <w:rFonts w:ascii="Swis721 BT" w:hAnsi="Swis721 BT"/>
          <w:sz w:val="24"/>
          <w:szCs w:val="24"/>
        </w:rPr>
        <w:t>create some</w:t>
      </w:r>
      <w:del w:id="440" w:author="Nishant Patel" w:date="2019-08-08T17:07:00Z">
        <w:r w:rsidR="00F36D0F" w:rsidRPr="00313AA9" w:rsidDel="00773BB6">
          <w:rPr>
            <w:rFonts w:ascii="Swis721 BT" w:hAnsi="Swis721 BT"/>
            <w:sz w:val="24"/>
            <w:szCs w:val="24"/>
          </w:rPr>
          <w:delText xml:space="preserve"> </w:delText>
        </w:r>
      </w:del>
      <w:r w:rsidR="00F36D0F" w:rsidRPr="00313AA9">
        <w:rPr>
          <w:rFonts w:ascii="Swis721 BT" w:hAnsi="Swis721 BT"/>
          <w:sz w:val="24"/>
          <w:szCs w:val="24"/>
        </w:rPr>
        <w:t>thing worth</w:t>
      </w:r>
      <w:ins w:id="441" w:author="Nishant Patel" w:date="2019-08-08T17:29:00Z">
        <w:r w:rsidR="00450653">
          <w:rPr>
            <w:rFonts w:ascii="Swis721 BT" w:hAnsi="Swis721 BT"/>
            <w:sz w:val="24"/>
            <w:szCs w:val="24"/>
          </w:rPr>
          <w:t>y</w:t>
        </w:r>
      </w:ins>
      <w:r w:rsidR="00F36D0F" w:rsidRPr="00313AA9">
        <w:rPr>
          <w:rFonts w:ascii="Swis721 BT" w:hAnsi="Swis721 BT"/>
          <w:sz w:val="24"/>
          <w:szCs w:val="24"/>
        </w:rPr>
        <w:t xml:space="preserve">. </w:t>
      </w:r>
      <w:r w:rsidR="00D4622D" w:rsidRPr="00313AA9">
        <w:rPr>
          <w:rFonts w:ascii="Swis721 BT" w:hAnsi="Swis721 BT"/>
          <w:sz w:val="24"/>
          <w:szCs w:val="24"/>
        </w:rPr>
        <w:t>“THINK BEYOND, GO BEYOND”.</w:t>
      </w:r>
    </w:p>
    <w:p w14:paraId="26006ADA" w14:textId="7B906076" w:rsidR="00F32442" w:rsidRPr="00313AA9" w:rsidRDefault="00CA7816">
      <w:pPr>
        <w:rPr>
          <w:rFonts w:ascii="Swis721 BT" w:hAnsi="Swis721 BT"/>
          <w:color w:val="FF0000"/>
          <w:sz w:val="24"/>
          <w:szCs w:val="24"/>
        </w:rPr>
      </w:pPr>
      <w:r w:rsidRPr="00313AA9">
        <w:rPr>
          <w:rFonts w:ascii="Swis721 BT" w:hAnsi="Swis721 BT"/>
          <w:color w:val="FF0000"/>
          <w:sz w:val="24"/>
          <w:szCs w:val="24"/>
        </w:rPr>
        <w:t>Y</w:t>
      </w:r>
      <w:r w:rsidR="003653B3" w:rsidRPr="00313AA9">
        <w:rPr>
          <w:rFonts w:ascii="Swis721 BT" w:hAnsi="Swis721 BT"/>
          <w:color w:val="FF0000"/>
          <w:sz w:val="24"/>
          <w:szCs w:val="24"/>
        </w:rPr>
        <w:t>ou are entering the work</w:t>
      </w:r>
      <w:del w:id="442" w:author="Nishant Patel" w:date="2019-08-08T17:07:00Z">
        <w:r w:rsidR="003653B3" w:rsidRPr="00313AA9" w:rsidDel="00773BB6">
          <w:rPr>
            <w:rFonts w:ascii="Swis721 BT" w:hAnsi="Swis721 BT"/>
            <w:color w:val="FF0000"/>
            <w:sz w:val="24"/>
            <w:szCs w:val="24"/>
          </w:rPr>
          <w:delText xml:space="preserve"> </w:delText>
        </w:r>
      </w:del>
      <w:r w:rsidR="003653B3" w:rsidRPr="00313AA9">
        <w:rPr>
          <w:rFonts w:ascii="Swis721 BT" w:hAnsi="Swis721 BT"/>
          <w:color w:val="FF0000"/>
          <w:sz w:val="24"/>
          <w:szCs w:val="24"/>
        </w:rPr>
        <w:t>force with whatever you have learn</w:t>
      </w:r>
      <w:r w:rsidR="005317E5" w:rsidRPr="00313AA9">
        <w:rPr>
          <w:rFonts w:ascii="Swis721 BT" w:hAnsi="Swis721 BT"/>
          <w:color w:val="FF0000"/>
          <w:sz w:val="24"/>
          <w:szCs w:val="24"/>
        </w:rPr>
        <w:t>ed</w:t>
      </w:r>
      <w:r w:rsidR="003653B3" w:rsidRPr="00313AA9">
        <w:rPr>
          <w:rFonts w:ascii="Swis721 BT" w:hAnsi="Swis721 BT"/>
          <w:color w:val="FF0000"/>
          <w:sz w:val="24"/>
          <w:szCs w:val="24"/>
        </w:rPr>
        <w:t xml:space="preserve"> </w:t>
      </w:r>
      <w:ins w:id="443" w:author="Nishant Patel" w:date="2019-08-08T17:07:00Z">
        <w:r w:rsidR="00773BB6">
          <w:rPr>
            <w:rFonts w:ascii="Swis721 BT" w:hAnsi="Swis721 BT"/>
            <w:color w:val="FF0000"/>
            <w:sz w:val="24"/>
            <w:szCs w:val="24"/>
          </w:rPr>
          <w:t>dur</w:t>
        </w:r>
      </w:ins>
      <w:r w:rsidR="003653B3" w:rsidRPr="00313AA9">
        <w:rPr>
          <w:rFonts w:ascii="Swis721 BT" w:hAnsi="Swis721 BT"/>
          <w:color w:val="FF0000"/>
          <w:sz w:val="24"/>
          <w:szCs w:val="24"/>
        </w:rPr>
        <w:t>in</w:t>
      </w:r>
      <w:ins w:id="444" w:author="Nishant Patel" w:date="2019-08-08T17:07:00Z">
        <w:r w:rsidR="00773BB6">
          <w:rPr>
            <w:rFonts w:ascii="Swis721 BT" w:hAnsi="Swis721 BT"/>
            <w:color w:val="FF0000"/>
            <w:sz w:val="24"/>
            <w:szCs w:val="24"/>
          </w:rPr>
          <w:t>g</w:t>
        </w:r>
      </w:ins>
      <w:r w:rsidR="003653B3" w:rsidRPr="00313AA9">
        <w:rPr>
          <w:rFonts w:ascii="Swis721 BT" w:hAnsi="Swis721 BT"/>
          <w:color w:val="FF0000"/>
          <w:sz w:val="24"/>
          <w:szCs w:val="24"/>
        </w:rPr>
        <w:t xml:space="preserve"> </w:t>
      </w:r>
      <w:ins w:id="445" w:author="Nishant Patel" w:date="2019-08-08T18:06:00Z">
        <w:r w:rsidR="00782459">
          <w:rPr>
            <w:rFonts w:ascii="Swis721 BT" w:hAnsi="Swis721 BT"/>
            <w:color w:val="FF0000"/>
            <w:sz w:val="24"/>
            <w:szCs w:val="24"/>
          </w:rPr>
          <w:t xml:space="preserve">the </w:t>
        </w:r>
      </w:ins>
      <w:r w:rsidR="003653B3" w:rsidRPr="00313AA9">
        <w:rPr>
          <w:rFonts w:ascii="Swis721 BT" w:hAnsi="Swis721 BT"/>
          <w:color w:val="FF0000"/>
          <w:sz w:val="24"/>
          <w:szCs w:val="24"/>
        </w:rPr>
        <w:t xml:space="preserve">last 4 years. While </w:t>
      </w:r>
      <w:del w:id="446" w:author="Nishant Patel" w:date="2019-08-08T17:08:00Z">
        <w:r w:rsidR="003653B3" w:rsidRPr="00313AA9" w:rsidDel="00773BB6">
          <w:rPr>
            <w:rFonts w:ascii="Swis721 BT" w:hAnsi="Swis721 BT"/>
            <w:color w:val="FF0000"/>
            <w:sz w:val="24"/>
            <w:szCs w:val="24"/>
          </w:rPr>
          <w:delText xml:space="preserve">it </w:delText>
        </w:r>
      </w:del>
      <w:ins w:id="447" w:author="Nishant Patel" w:date="2019-08-08T17:08:00Z">
        <w:r w:rsidR="00773BB6">
          <w:rPr>
            <w:rFonts w:ascii="Swis721 BT" w:hAnsi="Swis721 BT"/>
            <w:color w:val="FF0000"/>
            <w:sz w:val="24"/>
            <w:szCs w:val="24"/>
          </w:rPr>
          <w:t xml:space="preserve">your academic education </w:t>
        </w:r>
      </w:ins>
      <w:r w:rsidR="003653B3" w:rsidRPr="00313AA9">
        <w:rPr>
          <w:rFonts w:ascii="Swis721 BT" w:hAnsi="Swis721 BT"/>
          <w:color w:val="FF0000"/>
          <w:sz w:val="24"/>
          <w:szCs w:val="24"/>
        </w:rPr>
        <w:t xml:space="preserve">will help you settle </w:t>
      </w:r>
      <w:r w:rsidR="00D4622D" w:rsidRPr="00313AA9">
        <w:rPr>
          <w:rFonts w:ascii="Swis721 BT" w:hAnsi="Swis721 BT"/>
          <w:color w:val="FF0000"/>
          <w:sz w:val="24"/>
          <w:szCs w:val="24"/>
        </w:rPr>
        <w:t xml:space="preserve">quickly in your chosen field, </w:t>
      </w:r>
      <w:del w:id="448" w:author="Nishant Patel" w:date="2019-08-08T17:08:00Z">
        <w:r w:rsidRPr="00313AA9" w:rsidDel="00773BB6">
          <w:rPr>
            <w:rFonts w:ascii="Swis721 BT" w:hAnsi="Swis721 BT"/>
            <w:color w:val="FF0000"/>
            <w:sz w:val="24"/>
            <w:szCs w:val="24"/>
          </w:rPr>
          <w:delText>on a longer journey</w:delText>
        </w:r>
        <w:r w:rsidR="00452426" w:rsidRPr="00313AA9" w:rsidDel="00773BB6">
          <w:rPr>
            <w:rFonts w:ascii="Swis721 BT" w:hAnsi="Swis721 BT"/>
            <w:color w:val="FF0000"/>
            <w:sz w:val="24"/>
            <w:szCs w:val="24"/>
          </w:rPr>
          <w:delText xml:space="preserve"> towards continuous success</w:delText>
        </w:r>
        <w:r w:rsidRPr="00313AA9" w:rsidDel="00773BB6">
          <w:rPr>
            <w:rFonts w:ascii="Swis721 BT" w:hAnsi="Swis721 BT"/>
            <w:color w:val="FF0000"/>
            <w:sz w:val="24"/>
            <w:szCs w:val="24"/>
          </w:rPr>
          <w:delText xml:space="preserve"> what</w:delText>
        </w:r>
        <w:r w:rsidR="00D4622D" w:rsidRPr="00313AA9" w:rsidDel="00773BB6">
          <w:rPr>
            <w:rFonts w:ascii="Swis721 BT" w:hAnsi="Swis721 BT"/>
            <w:color w:val="FF0000"/>
            <w:sz w:val="24"/>
            <w:szCs w:val="24"/>
          </w:rPr>
          <w:delText xml:space="preserve"> will keep you </w:delText>
        </w:r>
        <w:r w:rsidRPr="00313AA9" w:rsidDel="00773BB6">
          <w:rPr>
            <w:rFonts w:ascii="Swis721 BT" w:hAnsi="Swis721 BT"/>
            <w:color w:val="FF0000"/>
            <w:sz w:val="24"/>
            <w:szCs w:val="24"/>
          </w:rPr>
          <w:delText>ahead</w:delText>
        </w:r>
        <w:r w:rsidR="00D4622D" w:rsidRPr="00313AA9" w:rsidDel="00773BB6">
          <w:rPr>
            <w:rFonts w:ascii="Swis721 BT" w:hAnsi="Swis721 BT"/>
            <w:color w:val="FF0000"/>
            <w:sz w:val="24"/>
            <w:szCs w:val="24"/>
          </w:rPr>
          <w:delText xml:space="preserve"> is </w:delText>
        </w:r>
      </w:del>
      <w:r w:rsidR="00D4622D" w:rsidRPr="00313AA9">
        <w:rPr>
          <w:rFonts w:ascii="Swis721 BT" w:hAnsi="Swis721 BT"/>
          <w:color w:val="FF0000"/>
          <w:sz w:val="24"/>
          <w:szCs w:val="24"/>
        </w:rPr>
        <w:t xml:space="preserve">your attitude </w:t>
      </w:r>
      <w:r w:rsidRPr="00313AA9">
        <w:rPr>
          <w:rFonts w:ascii="Swis721 BT" w:hAnsi="Swis721 BT"/>
          <w:color w:val="FF0000"/>
          <w:sz w:val="24"/>
          <w:szCs w:val="24"/>
        </w:rPr>
        <w:t xml:space="preserve">and ability </w:t>
      </w:r>
      <w:r w:rsidR="00D4622D" w:rsidRPr="00313AA9">
        <w:rPr>
          <w:rFonts w:ascii="Swis721 BT" w:hAnsi="Swis721 BT"/>
          <w:color w:val="FF0000"/>
          <w:sz w:val="24"/>
          <w:szCs w:val="24"/>
        </w:rPr>
        <w:t xml:space="preserve">to </w:t>
      </w:r>
      <w:r w:rsidRPr="00313AA9">
        <w:rPr>
          <w:rFonts w:ascii="Swis721 BT" w:hAnsi="Swis721 BT"/>
          <w:color w:val="FF0000"/>
          <w:sz w:val="24"/>
          <w:szCs w:val="24"/>
        </w:rPr>
        <w:t>keep</w:t>
      </w:r>
      <w:r w:rsidR="00D4622D" w:rsidRPr="00313AA9">
        <w:rPr>
          <w:rFonts w:ascii="Swis721 BT" w:hAnsi="Swis721 BT"/>
          <w:color w:val="FF0000"/>
          <w:sz w:val="24"/>
          <w:szCs w:val="24"/>
        </w:rPr>
        <w:t xml:space="preserve"> learning new things</w:t>
      </w:r>
      <w:ins w:id="449" w:author="Nishant Patel" w:date="2019-08-08T17:08:00Z">
        <w:r w:rsidR="00773BB6">
          <w:rPr>
            <w:rFonts w:ascii="Swis721 BT" w:hAnsi="Swis721 BT"/>
            <w:color w:val="FF0000"/>
            <w:sz w:val="24"/>
            <w:szCs w:val="24"/>
          </w:rPr>
          <w:t xml:space="preserve"> w</w:t>
        </w:r>
      </w:ins>
      <w:ins w:id="450" w:author="Nishant Patel" w:date="2019-08-08T17:09:00Z">
        <w:r w:rsidR="00773BB6">
          <w:rPr>
            <w:rFonts w:ascii="Swis721 BT" w:hAnsi="Swis721 BT"/>
            <w:color w:val="FF0000"/>
            <w:sz w:val="24"/>
            <w:szCs w:val="24"/>
          </w:rPr>
          <w:t>ill help you in stay</w:t>
        </w:r>
      </w:ins>
      <w:ins w:id="451" w:author="Nishant Patel" w:date="2019-08-08T17:10:00Z">
        <w:r w:rsidR="00773BB6">
          <w:rPr>
            <w:rFonts w:ascii="Swis721 BT" w:hAnsi="Swis721 BT"/>
            <w:color w:val="FF0000"/>
            <w:sz w:val="24"/>
            <w:szCs w:val="24"/>
          </w:rPr>
          <w:t>i</w:t>
        </w:r>
      </w:ins>
      <w:ins w:id="452" w:author="Nishant Patel" w:date="2019-08-08T17:11:00Z">
        <w:r w:rsidR="00773BB6">
          <w:rPr>
            <w:rFonts w:ascii="Swis721 BT" w:hAnsi="Swis721 BT"/>
            <w:color w:val="FF0000"/>
            <w:sz w:val="24"/>
            <w:szCs w:val="24"/>
          </w:rPr>
          <w:t>ng ahead</w:t>
        </w:r>
        <w:r w:rsidR="00F21AF8">
          <w:rPr>
            <w:rFonts w:ascii="Swis721 BT" w:hAnsi="Swis721 BT"/>
            <w:color w:val="FF0000"/>
            <w:sz w:val="24"/>
            <w:szCs w:val="24"/>
          </w:rPr>
          <w:t xml:space="preserve"> with the times and</w:t>
        </w:r>
      </w:ins>
      <w:ins w:id="453" w:author="Nishant Patel" w:date="2019-08-08T17:12:00Z">
        <w:r w:rsidR="00F21AF8">
          <w:rPr>
            <w:rFonts w:ascii="Swis721 BT" w:hAnsi="Swis721 BT"/>
            <w:color w:val="FF0000"/>
            <w:sz w:val="24"/>
            <w:szCs w:val="24"/>
          </w:rPr>
          <w:t xml:space="preserve"> performing consistently in the longer run</w:t>
        </w:r>
      </w:ins>
      <w:r w:rsidR="00D4622D" w:rsidRPr="00313AA9">
        <w:rPr>
          <w:rFonts w:ascii="Swis721 BT" w:hAnsi="Swis721 BT"/>
          <w:color w:val="FF0000"/>
          <w:sz w:val="24"/>
          <w:szCs w:val="24"/>
        </w:rPr>
        <w:t xml:space="preserve">. </w:t>
      </w:r>
      <w:ins w:id="454" w:author="Nishant Patel" w:date="2019-08-08T17:12:00Z">
        <w:r w:rsidR="00F21AF8">
          <w:rPr>
            <w:rFonts w:ascii="Swis721 BT" w:hAnsi="Swis721 BT"/>
            <w:color w:val="FF0000"/>
            <w:sz w:val="24"/>
            <w:szCs w:val="24"/>
          </w:rPr>
          <w:t xml:space="preserve">Your biggest strength is your </w:t>
        </w:r>
      </w:ins>
      <w:ins w:id="455" w:author="Nishant Patel" w:date="2019-08-08T17:13:00Z">
        <w:r w:rsidR="00F21AF8">
          <w:rPr>
            <w:rFonts w:ascii="Swis721 BT" w:hAnsi="Swis721 BT"/>
            <w:color w:val="FF0000"/>
            <w:sz w:val="24"/>
            <w:szCs w:val="24"/>
          </w:rPr>
          <w:t xml:space="preserve">young </w:t>
        </w:r>
      </w:ins>
      <w:ins w:id="456" w:author="Nishant Patel" w:date="2019-08-08T17:12:00Z">
        <w:r w:rsidR="00F21AF8">
          <w:rPr>
            <w:rFonts w:ascii="Swis721 BT" w:hAnsi="Swis721 BT"/>
            <w:color w:val="FF0000"/>
            <w:sz w:val="24"/>
            <w:szCs w:val="24"/>
          </w:rPr>
          <w:t>age</w:t>
        </w:r>
      </w:ins>
      <w:del w:id="457" w:author="Nishant Patel" w:date="2019-08-08T17:12:00Z">
        <w:r w:rsidRPr="00313AA9" w:rsidDel="00F21AF8">
          <w:rPr>
            <w:rFonts w:ascii="Swis721 BT" w:hAnsi="Swis721 BT"/>
            <w:color w:val="FF0000"/>
            <w:sz w:val="24"/>
            <w:szCs w:val="24"/>
          </w:rPr>
          <w:delText>You have best thing with you, that is Age</w:delText>
        </w:r>
      </w:del>
      <w:r w:rsidRPr="00313AA9">
        <w:rPr>
          <w:rFonts w:ascii="Swis721 BT" w:hAnsi="Swis721 BT"/>
          <w:color w:val="FF0000"/>
          <w:sz w:val="24"/>
          <w:szCs w:val="24"/>
        </w:rPr>
        <w:t xml:space="preserve">. Don’t hesitate to learn from anyone, be it from </w:t>
      </w:r>
      <w:ins w:id="458" w:author="Nishant Patel" w:date="2019-08-08T17:13:00Z">
        <w:r w:rsidR="00F21AF8">
          <w:rPr>
            <w:rFonts w:ascii="Swis721 BT" w:hAnsi="Swis721 BT"/>
            <w:color w:val="FF0000"/>
            <w:sz w:val="24"/>
            <w:szCs w:val="24"/>
          </w:rPr>
          <w:t xml:space="preserve">your elders and seniors </w:t>
        </w:r>
      </w:ins>
      <w:del w:id="459" w:author="Nishant Patel" w:date="2019-08-08T17:13:00Z">
        <w:r w:rsidRPr="00313AA9" w:rsidDel="00F21AF8">
          <w:rPr>
            <w:rFonts w:ascii="Swis721 BT" w:hAnsi="Swis721 BT"/>
            <w:color w:val="FF0000"/>
            <w:sz w:val="24"/>
            <w:szCs w:val="24"/>
          </w:rPr>
          <w:delText>people above you with more experience but also</w:delText>
        </w:r>
      </w:del>
      <w:ins w:id="460" w:author="Nishant Patel" w:date="2019-08-08T17:13:00Z">
        <w:r w:rsidR="00F21AF8">
          <w:rPr>
            <w:rFonts w:ascii="Swis721 BT" w:hAnsi="Swis721 BT"/>
            <w:color w:val="FF0000"/>
            <w:sz w:val="24"/>
            <w:szCs w:val="24"/>
          </w:rPr>
          <w:t>or even</w:t>
        </w:r>
      </w:ins>
      <w:r w:rsidRPr="00313AA9">
        <w:rPr>
          <w:rFonts w:ascii="Swis721 BT" w:hAnsi="Swis721 BT"/>
          <w:color w:val="FF0000"/>
          <w:sz w:val="24"/>
          <w:szCs w:val="24"/>
        </w:rPr>
        <w:t xml:space="preserve"> </w:t>
      </w:r>
      <w:del w:id="461" w:author="Nishant Patel" w:date="2019-08-08T17:13:00Z">
        <w:r w:rsidRPr="00313AA9" w:rsidDel="00F21AF8">
          <w:rPr>
            <w:rFonts w:ascii="Swis721 BT" w:hAnsi="Swis721 BT"/>
            <w:color w:val="FF0000"/>
            <w:sz w:val="24"/>
            <w:szCs w:val="24"/>
          </w:rPr>
          <w:delText>from those</w:delText>
        </w:r>
      </w:del>
      <w:ins w:id="462" w:author="Nishant Patel" w:date="2019-08-08T17:13:00Z">
        <w:r w:rsidR="00F21AF8">
          <w:rPr>
            <w:rFonts w:ascii="Swis721 BT" w:hAnsi="Swis721 BT"/>
            <w:color w:val="FF0000"/>
            <w:sz w:val="24"/>
            <w:szCs w:val="24"/>
          </w:rPr>
          <w:t xml:space="preserve">your juniors </w:t>
        </w:r>
      </w:ins>
      <w:ins w:id="463" w:author="Nishant Patel" w:date="2019-08-08T17:14:00Z">
        <w:r w:rsidR="00F21AF8">
          <w:rPr>
            <w:rFonts w:ascii="Swis721 BT" w:hAnsi="Swis721 BT"/>
            <w:color w:val="FF0000"/>
            <w:sz w:val="24"/>
            <w:szCs w:val="24"/>
          </w:rPr>
          <w:t xml:space="preserve">and other less experienced ones as </w:t>
        </w:r>
      </w:ins>
      <w:ins w:id="464" w:author="Nishant Patel" w:date="2019-08-08T17:15:00Z">
        <w:r w:rsidR="00F21AF8">
          <w:rPr>
            <w:rFonts w:ascii="Swis721 BT" w:hAnsi="Swis721 BT"/>
            <w:color w:val="FF0000"/>
            <w:sz w:val="24"/>
            <w:szCs w:val="24"/>
          </w:rPr>
          <w:t xml:space="preserve">you may never know when they can also </w:t>
        </w:r>
      </w:ins>
      <w:del w:id="465" w:author="Nishant Patel" w:date="2019-08-08T17:15:00Z">
        <w:r w:rsidRPr="00313AA9" w:rsidDel="00F21AF8">
          <w:rPr>
            <w:rFonts w:ascii="Swis721 BT" w:hAnsi="Swis721 BT"/>
            <w:color w:val="FF0000"/>
            <w:sz w:val="24"/>
            <w:szCs w:val="24"/>
          </w:rPr>
          <w:delText xml:space="preserve"> </w:delText>
        </w:r>
      </w:del>
      <w:del w:id="466" w:author="Nishant Patel" w:date="2019-08-08T17:13:00Z">
        <w:r w:rsidRPr="00313AA9" w:rsidDel="00F21AF8">
          <w:rPr>
            <w:rFonts w:ascii="Swis721 BT" w:hAnsi="Swis721 BT"/>
            <w:color w:val="FF0000"/>
            <w:sz w:val="24"/>
            <w:szCs w:val="24"/>
          </w:rPr>
          <w:delText xml:space="preserve">who may be below you in education </w:delText>
        </w:r>
      </w:del>
      <w:del w:id="467" w:author="Nishant Patel" w:date="2019-08-08T17:15:00Z">
        <w:r w:rsidRPr="00313AA9" w:rsidDel="00F21AF8">
          <w:rPr>
            <w:rFonts w:ascii="Swis721 BT" w:hAnsi="Swis721 BT"/>
            <w:color w:val="FF0000"/>
            <w:sz w:val="24"/>
            <w:szCs w:val="24"/>
          </w:rPr>
          <w:delText xml:space="preserve">as he may </w:delText>
        </w:r>
      </w:del>
      <w:r w:rsidRPr="00313AA9">
        <w:rPr>
          <w:rFonts w:ascii="Swis721 BT" w:hAnsi="Swis721 BT"/>
          <w:color w:val="FF0000"/>
          <w:sz w:val="24"/>
          <w:szCs w:val="24"/>
        </w:rPr>
        <w:t>teach you</w:t>
      </w:r>
      <w:ins w:id="468" w:author="Nishant Patel" w:date="2019-08-08T17:15:00Z">
        <w:r w:rsidR="00F21AF8">
          <w:rPr>
            <w:rFonts w:ascii="Swis721 BT" w:hAnsi="Swis721 BT"/>
            <w:color w:val="FF0000"/>
            <w:sz w:val="24"/>
            <w:szCs w:val="24"/>
          </w:rPr>
          <w:t xml:space="preserve"> a</w:t>
        </w:r>
      </w:ins>
      <w:r w:rsidRPr="00313AA9">
        <w:rPr>
          <w:rFonts w:ascii="Swis721 BT" w:hAnsi="Swis721 BT"/>
          <w:color w:val="FF0000"/>
          <w:sz w:val="24"/>
          <w:szCs w:val="24"/>
        </w:rPr>
        <w:t xml:space="preserve"> true life lesson.  </w:t>
      </w:r>
      <w:r w:rsidR="00D4622D" w:rsidRPr="00313AA9">
        <w:rPr>
          <w:rFonts w:ascii="Swis721 BT" w:hAnsi="Swis721 BT"/>
          <w:color w:val="FF0000"/>
          <w:sz w:val="24"/>
          <w:szCs w:val="24"/>
        </w:rPr>
        <w:t>I believe</w:t>
      </w:r>
      <w:r w:rsidR="000F25DA" w:rsidRPr="00313AA9">
        <w:rPr>
          <w:rFonts w:ascii="Swis721 BT" w:hAnsi="Swis721 BT"/>
          <w:color w:val="FF0000"/>
          <w:sz w:val="24"/>
          <w:szCs w:val="24"/>
        </w:rPr>
        <w:t>, what makes us humans different from other species is our attitude to keep</w:t>
      </w:r>
      <w:r w:rsidR="003F0CC5" w:rsidRPr="00313AA9">
        <w:rPr>
          <w:rFonts w:ascii="Swis721 BT" w:hAnsi="Swis721 BT"/>
          <w:color w:val="FF0000"/>
          <w:sz w:val="24"/>
          <w:szCs w:val="24"/>
        </w:rPr>
        <w:t xml:space="preserve"> evolving</w:t>
      </w:r>
      <w:ins w:id="469" w:author="Nishant Patel" w:date="2019-08-08T18:06:00Z">
        <w:r w:rsidR="00782459">
          <w:rPr>
            <w:rFonts w:ascii="Swis721 BT" w:hAnsi="Swis721 BT"/>
            <w:color w:val="FF0000"/>
            <w:sz w:val="24"/>
            <w:szCs w:val="24"/>
          </w:rPr>
          <w:t xml:space="preserve"> and </w:t>
        </w:r>
      </w:ins>
      <w:del w:id="470" w:author="Nishant Patel" w:date="2019-08-08T18:06:00Z">
        <w:r w:rsidR="003F0CC5" w:rsidRPr="00313AA9" w:rsidDel="00782459">
          <w:rPr>
            <w:rFonts w:ascii="Swis721 BT" w:hAnsi="Swis721 BT"/>
            <w:color w:val="FF0000"/>
            <w:sz w:val="24"/>
            <w:szCs w:val="24"/>
          </w:rPr>
          <w:delText xml:space="preserve">, </w:delText>
        </w:r>
      </w:del>
      <w:r w:rsidR="003F0CC5" w:rsidRPr="00313AA9">
        <w:rPr>
          <w:rFonts w:ascii="Swis721 BT" w:hAnsi="Swis721 BT"/>
          <w:color w:val="FF0000"/>
          <w:sz w:val="24"/>
          <w:szCs w:val="24"/>
        </w:rPr>
        <w:t>keep</w:t>
      </w:r>
      <w:r w:rsidR="000F25DA" w:rsidRPr="00313AA9">
        <w:rPr>
          <w:rFonts w:ascii="Swis721 BT" w:hAnsi="Swis721 BT"/>
          <w:color w:val="FF0000"/>
          <w:sz w:val="24"/>
          <w:szCs w:val="24"/>
        </w:rPr>
        <w:t xml:space="preserve"> improvi</w:t>
      </w:r>
      <w:r w:rsidR="003F0CC5" w:rsidRPr="00313AA9">
        <w:rPr>
          <w:rFonts w:ascii="Swis721 BT" w:hAnsi="Swis721 BT"/>
          <w:color w:val="FF0000"/>
          <w:sz w:val="24"/>
          <w:szCs w:val="24"/>
        </w:rPr>
        <w:t>sing</w:t>
      </w:r>
      <w:r w:rsidR="000F25DA" w:rsidRPr="00313AA9">
        <w:rPr>
          <w:rFonts w:ascii="Swis721 BT" w:hAnsi="Swis721 BT"/>
          <w:color w:val="FF0000"/>
          <w:sz w:val="24"/>
          <w:szCs w:val="24"/>
        </w:rPr>
        <w:t xml:space="preserve"> through continuous learning. One has to </w:t>
      </w:r>
      <w:r w:rsidR="00D4622D" w:rsidRPr="00313AA9">
        <w:rPr>
          <w:rFonts w:ascii="Swis721 BT" w:hAnsi="Swis721 BT"/>
          <w:color w:val="FF0000"/>
          <w:sz w:val="24"/>
          <w:szCs w:val="24"/>
        </w:rPr>
        <w:t xml:space="preserve">be </w:t>
      </w:r>
      <w:ins w:id="471" w:author="Nishant Patel" w:date="2019-08-08T17:15:00Z">
        <w:r w:rsidR="00F21AF8">
          <w:rPr>
            <w:rFonts w:ascii="Swis721 BT" w:hAnsi="Swis721 BT"/>
            <w:color w:val="FF0000"/>
            <w:sz w:val="24"/>
            <w:szCs w:val="24"/>
          </w:rPr>
          <w:t xml:space="preserve">a </w:t>
        </w:r>
      </w:ins>
      <w:r w:rsidR="00D4622D" w:rsidRPr="00313AA9">
        <w:rPr>
          <w:rFonts w:ascii="Swis721 BT" w:hAnsi="Swis721 BT"/>
          <w:color w:val="FF0000"/>
          <w:sz w:val="24"/>
          <w:szCs w:val="24"/>
        </w:rPr>
        <w:t xml:space="preserve">STUDENT FOR LIFE. </w:t>
      </w:r>
      <w:r w:rsidR="00EF1885" w:rsidRPr="00313AA9">
        <w:rPr>
          <w:rFonts w:ascii="Swis721 BT" w:hAnsi="Swis721 BT"/>
          <w:color w:val="FF0000"/>
          <w:sz w:val="24"/>
          <w:szCs w:val="24"/>
        </w:rPr>
        <w:t>So, make yourself mentally equipped for this transition by increasingly reading, learning and enhancing your knowledge</w:t>
      </w:r>
      <w:r w:rsidR="000F25DA" w:rsidRPr="00313AA9">
        <w:rPr>
          <w:rFonts w:ascii="Swis721 BT" w:hAnsi="Swis721 BT"/>
          <w:color w:val="FF0000"/>
          <w:sz w:val="24"/>
          <w:szCs w:val="24"/>
        </w:rPr>
        <w:t xml:space="preserve">. </w:t>
      </w:r>
    </w:p>
    <w:p w14:paraId="2E0824A0" w14:textId="3AD516C0" w:rsidR="002658F1" w:rsidRPr="00313AA9" w:rsidRDefault="002658F1">
      <w:pPr>
        <w:rPr>
          <w:rFonts w:ascii="Swis721 BT" w:hAnsi="Swis721 BT"/>
          <w:color w:val="FF0000"/>
          <w:sz w:val="24"/>
          <w:szCs w:val="24"/>
        </w:rPr>
      </w:pPr>
      <w:r w:rsidRPr="00313AA9">
        <w:rPr>
          <w:rFonts w:ascii="Swis721 BT" w:hAnsi="Swis721 BT"/>
          <w:color w:val="FF0000"/>
          <w:sz w:val="24"/>
          <w:szCs w:val="24"/>
        </w:rPr>
        <w:t>Another aspect which is very important is humility. Be humble</w:t>
      </w:r>
      <w:r w:rsidR="009578DA" w:rsidRPr="00313AA9">
        <w:rPr>
          <w:rFonts w:ascii="Swis721 BT" w:hAnsi="Swis721 BT"/>
          <w:color w:val="FF0000"/>
          <w:sz w:val="24"/>
          <w:szCs w:val="24"/>
        </w:rPr>
        <w:t xml:space="preserve"> as it will </w:t>
      </w:r>
      <w:del w:id="472" w:author="Nishant Patel" w:date="2019-08-08T17:16:00Z">
        <w:r w:rsidR="009578DA" w:rsidRPr="00313AA9" w:rsidDel="00F21AF8">
          <w:rPr>
            <w:rFonts w:ascii="Swis721 BT" w:hAnsi="Swis721 BT"/>
            <w:color w:val="FF0000"/>
            <w:sz w:val="24"/>
            <w:szCs w:val="24"/>
          </w:rPr>
          <w:delText>give you</w:delText>
        </w:r>
      </w:del>
      <w:ins w:id="473" w:author="Nishant Patel" w:date="2019-08-08T17:16:00Z">
        <w:r w:rsidR="00F21AF8">
          <w:rPr>
            <w:rFonts w:ascii="Swis721 BT" w:hAnsi="Swis721 BT"/>
            <w:color w:val="FF0000"/>
            <w:sz w:val="24"/>
            <w:szCs w:val="24"/>
          </w:rPr>
          <w:t>keep you grounded</w:t>
        </w:r>
      </w:ins>
      <w:ins w:id="474" w:author="Nishant Patel" w:date="2019-08-08T17:17:00Z">
        <w:r w:rsidR="00F21AF8">
          <w:rPr>
            <w:rFonts w:ascii="Swis721 BT" w:hAnsi="Swis721 BT"/>
            <w:color w:val="FF0000"/>
            <w:sz w:val="24"/>
            <w:szCs w:val="24"/>
          </w:rPr>
          <w:t xml:space="preserve"> and mentally-balanced</w:t>
        </w:r>
      </w:ins>
      <w:del w:id="475" w:author="Nishant Patel" w:date="2019-08-08T17:17:00Z">
        <w:r w:rsidR="009578DA" w:rsidRPr="00313AA9" w:rsidDel="00F21AF8">
          <w:rPr>
            <w:rFonts w:ascii="Swis721 BT" w:hAnsi="Swis721 BT"/>
            <w:color w:val="FF0000"/>
            <w:sz w:val="24"/>
            <w:szCs w:val="24"/>
          </w:rPr>
          <w:delText xml:space="preserve"> </w:delText>
        </w:r>
      </w:del>
      <w:del w:id="476" w:author="Nishant Patel" w:date="2019-08-08T17:16:00Z">
        <w:r w:rsidR="009578DA" w:rsidRPr="00313AA9" w:rsidDel="00F21AF8">
          <w:rPr>
            <w:rFonts w:ascii="Swis721 BT" w:hAnsi="Swis721 BT"/>
            <w:color w:val="FF0000"/>
            <w:sz w:val="24"/>
            <w:szCs w:val="24"/>
          </w:rPr>
          <w:delText>happiness</w:delText>
        </w:r>
        <w:r w:rsidR="00751B49" w:rsidRPr="00313AA9" w:rsidDel="00F21AF8">
          <w:rPr>
            <w:rFonts w:ascii="Swis721 BT" w:hAnsi="Swis721 BT"/>
            <w:color w:val="FF0000"/>
            <w:sz w:val="24"/>
            <w:szCs w:val="24"/>
          </w:rPr>
          <w:delText xml:space="preserve"> </w:delText>
        </w:r>
      </w:del>
      <w:del w:id="477" w:author="Nishant Patel" w:date="2019-08-08T17:17:00Z">
        <w:r w:rsidR="00751B49" w:rsidRPr="00313AA9" w:rsidDel="00F21AF8">
          <w:rPr>
            <w:rFonts w:ascii="Swis721 BT" w:hAnsi="Swis721 BT"/>
            <w:color w:val="FF0000"/>
            <w:sz w:val="24"/>
            <w:szCs w:val="24"/>
          </w:rPr>
          <w:delText>and purpose</w:delText>
        </w:r>
      </w:del>
      <w:r w:rsidR="009578DA" w:rsidRPr="00313AA9">
        <w:rPr>
          <w:rFonts w:ascii="Swis721 BT" w:hAnsi="Swis721 BT"/>
          <w:color w:val="FF0000"/>
          <w:sz w:val="24"/>
          <w:szCs w:val="24"/>
        </w:rPr>
        <w:t xml:space="preserve">. </w:t>
      </w:r>
      <w:r w:rsidR="00751B49" w:rsidRPr="00313AA9">
        <w:rPr>
          <w:rFonts w:ascii="Swis721 BT" w:hAnsi="Swis721 BT"/>
          <w:color w:val="FF0000"/>
          <w:sz w:val="24"/>
          <w:szCs w:val="24"/>
        </w:rPr>
        <w:t>You will come across many</w:t>
      </w:r>
      <w:r w:rsidR="00974FA0" w:rsidRPr="00313AA9">
        <w:rPr>
          <w:rFonts w:ascii="Swis721 BT" w:hAnsi="Swis721 BT"/>
          <w:color w:val="FF0000"/>
          <w:sz w:val="24"/>
          <w:szCs w:val="24"/>
        </w:rPr>
        <w:t xml:space="preserve"> ups and downs </w:t>
      </w:r>
      <w:r w:rsidR="00751B49" w:rsidRPr="00313AA9">
        <w:rPr>
          <w:rFonts w:ascii="Swis721 BT" w:hAnsi="Swis721 BT"/>
          <w:color w:val="FF0000"/>
          <w:sz w:val="24"/>
          <w:szCs w:val="24"/>
        </w:rPr>
        <w:t xml:space="preserve">in your life </w:t>
      </w:r>
      <w:r w:rsidR="00974FA0" w:rsidRPr="00313AA9">
        <w:rPr>
          <w:rFonts w:ascii="Swis721 BT" w:hAnsi="Swis721 BT"/>
          <w:color w:val="FF0000"/>
          <w:sz w:val="24"/>
          <w:szCs w:val="24"/>
        </w:rPr>
        <w:t xml:space="preserve">and </w:t>
      </w:r>
      <w:ins w:id="478" w:author="Nishant Patel" w:date="2019-08-08T17:19:00Z">
        <w:r w:rsidR="00F21AF8">
          <w:rPr>
            <w:rFonts w:ascii="Swis721 BT" w:hAnsi="Swis721 BT"/>
            <w:color w:val="FF0000"/>
            <w:sz w:val="24"/>
            <w:szCs w:val="24"/>
          </w:rPr>
          <w:t xml:space="preserve">there could be times when you may </w:t>
        </w:r>
      </w:ins>
      <w:r w:rsidR="00974FA0" w:rsidRPr="00313AA9">
        <w:rPr>
          <w:rFonts w:ascii="Swis721 BT" w:hAnsi="Swis721 BT"/>
          <w:color w:val="FF0000"/>
          <w:sz w:val="24"/>
          <w:szCs w:val="24"/>
        </w:rPr>
        <w:t xml:space="preserve">find yourself on the other side of </w:t>
      </w:r>
      <w:del w:id="479" w:author="Nishant Patel" w:date="2019-08-08T17:17:00Z">
        <w:r w:rsidR="00974FA0" w:rsidRPr="00313AA9" w:rsidDel="00F21AF8">
          <w:rPr>
            <w:rFonts w:ascii="Swis721 BT" w:hAnsi="Swis721 BT"/>
            <w:color w:val="FF0000"/>
            <w:sz w:val="24"/>
            <w:szCs w:val="24"/>
          </w:rPr>
          <w:delText>situation</w:delText>
        </w:r>
      </w:del>
      <w:ins w:id="480" w:author="Nishant Patel" w:date="2019-08-08T17:18:00Z">
        <w:r w:rsidR="00F21AF8">
          <w:rPr>
            <w:rFonts w:ascii="Swis721 BT" w:hAnsi="Swis721 BT"/>
            <w:color w:val="FF0000"/>
            <w:sz w:val="24"/>
            <w:szCs w:val="24"/>
          </w:rPr>
          <w:t>the fence</w:t>
        </w:r>
      </w:ins>
      <w:ins w:id="481" w:author="Nishant Patel" w:date="2019-08-08T17:19:00Z">
        <w:r w:rsidR="00F21AF8">
          <w:rPr>
            <w:rFonts w:ascii="Swis721 BT" w:hAnsi="Swis721 BT"/>
            <w:color w:val="FF0000"/>
            <w:sz w:val="24"/>
            <w:szCs w:val="24"/>
          </w:rPr>
          <w:t xml:space="preserve">; </w:t>
        </w:r>
      </w:ins>
      <w:del w:id="482" w:author="Nishant Patel" w:date="2019-08-08T17:19:00Z">
        <w:r w:rsidR="00974FA0" w:rsidRPr="00313AA9" w:rsidDel="00F21AF8">
          <w:rPr>
            <w:rFonts w:ascii="Swis721 BT" w:hAnsi="Swis721 BT"/>
            <w:color w:val="FF0000"/>
            <w:sz w:val="24"/>
            <w:szCs w:val="24"/>
          </w:rPr>
          <w:delText xml:space="preserve">, </w:delText>
        </w:r>
      </w:del>
      <w:r w:rsidR="00974FA0" w:rsidRPr="00313AA9">
        <w:rPr>
          <w:rFonts w:ascii="Swis721 BT" w:hAnsi="Swis721 BT"/>
          <w:color w:val="FF0000"/>
          <w:sz w:val="24"/>
          <w:szCs w:val="24"/>
        </w:rPr>
        <w:t xml:space="preserve">being humble will give you </w:t>
      </w:r>
      <w:ins w:id="483" w:author="Nishant Patel" w:date="2019-08-08T17:19:00Z">
        <w:r w:rsidR="00F21AF8">
          <w:rPr>
            <w:rFonts w:ascii="Swis721 BT" w:hAnsi="Swis721 BT"/>
            <w:color w:val="FF0000"/>
            <w:sz w:val="24"/>
            <w:szCs w:val="24"/>
          </w:rPr>
          <w:t xml:space="preserve">the </w:t>
        </w:r>
      </w:ins>
      <w:r w:rsidR="00974FA0" w:rsidRPr="00313AA9">
        <w:rPr>
          <w:rFonts w:ascii="Swis721 BT" w:hAnsi="Swis721 BT"/>
          <w:color w:val="FF0000"/>
          <w:sz w:val="24"/>
          <w:szCs w:val="24"/>
        </w:rPr>
        <w:t xml:space="preserve">ability to think rationally and positively and help </w:t>
      </w:r>
      <w:del w:id="484" w:author="Nishant Patel" w:date="2019-08-08T17:19:00Z">
        <w:r w:rsidR="00974FA0" w:rsidRPr="00313AA9" w:rsidDel="00F21AF8">
          <w:rPr>
            <w:rFonts w:ascii="Swis721 BT" w:hAnsi="Swis721 BT"/>
            <w:color w:val="FF0000"/>
            <w:sz w:val="24"/>
            <w:szCs w:val="24"/>
          </w:rPr>
          <w:delText xml:space="preserve">you </w:delText>
        </w:r>
      </w:del>
      <w:r w:rsidR="00974FA0" w:rsidRPr="00313AA9">
        <w:rPr>
          <w:rFonts w:ascii="Swis721 BT" w:hAnsi="Swis721 BT"/>
          <w:color w:val="FF0000"/>
          <w:sz w:val="24"/>
          <w:szCs w:val="24"/>
        </w:rPr>
        <w:t>overcome</w:t>
      </w:r>
      <w:del w:id="485" w:author="Nishant Patel" w:date="2019-08-08T17:19:00Z">
        <w:r w:rsidR="00974FA0" w:rsidRPr="00313AA9" w:rsidDel="00F21AF8">
          <w:rPr>
            <w:rFonts w:ascii="Swis721 BT" w:hAnsi="Swis721 BT"/>
            <w:color w:val="FF0000"/>
            <w:sz w:val="24"/>
            <w:szCs w:val="24"/>
          </w:rPr>
          <w:delText xml:space="preserve"> </w:delText>
        </w:r>
      </w:del>
      <w:ins w:id="486" w:author="Nishant Patel" w:date="2019-08-08T17:19:00Z">
        <w:r w:rsidR="00F21AF8">
          <w:rPr>
            <w:rFonts w:ascii="Swis721 BT" w:hAnsi="Swis721 BT"/>
            <w:color w:val="FF0000"/>
            <w:sz w:val="24"/>
            <w:szCs w:val="24"/>
          </w:rPr>
          <w:t xml:space="preserve"> such </w:t>
        </w:r>
      </w:ins>
      <w:ins w:id="487" w:author="Nishant Patel" w:date="2019-08-08T17:20:00Z">
        <w:r w:rsidR="00F21AF8">
          <w:rPr>
            <w:rFonts w:ascii="Swis721 BT" w:hAnsi="Swis721 BT"/>
            <w:color w:val="FF0000"/>
            <w:sz w:val="24"/>
            <w:szCs w:val="24"/>
          </w:rPr>
          <w:t>situations</w:t>
        </w:r>
      </w:ins>
      <w:del w:id="488" w:author="Nishant Patel" w:date="2019-08-08T17:19:00Z">
        <w:r w:rsidR="00974FA0" w:rsidRPr="00313AA9" w:rsidDel="00F21AF8">
          <w:rPr>
            <w:rFonts w:ascii="Swis721 BT" w:hAnsi="Swis721 BT"/>
            <w:color w:val="FF0000"/>
            <w:sz w:val="24"/>
            <w:szCs w:val="24"/>
          </w:rPr>
          <w:delText>any challenge</w:delText>
        </w:r>
      </w:del>
      <w:r w:rsidR="00974FA0" w:rsidRPr="00313AA9">
        <w:rPr>
          <w:rFonts w:ascii="Swis721 BT" w:hAnsi="Swis721 BT"/>
          <w:color w:val="FF0000"/>
          <w:sz w:val="24"/>
          <w:szCs w:val="24"/>
        </w:rPr>
        <w:t xml:space="preserve">. </w:t>
      </w:r>
      <w:ins w:id="489" w:author="Nishant Patel" w:date="2019-08-08T17:20:00Z">
        <w:r w:rsidR="00F21AF8">
          <w:rPr>
            <w:rFonts w:ascii="Swis721 BT" w:hAnsi="Swis721 BT"/>
            <w:color w:val="FF0000"/>
            <w:sz w:val="24"/>
            <w:szCs w:val="24"/>
          </w:rPr>
          <w:t>P</w:t>
        </w:r>
      </w:ins>
      <w:del w:id="490" w:author="Nishant Patel" w:date="2019-08-08T17:20:00Z">
        <w:r w:rsidR="00881D5E" w:rsidRPr="00313AA9" w:rsidDel="00F21AF8">
          <w:rPr>
            <w:rFonts w:ascii="Swis721 BT" w:hAnsi="Swis721 BT"/>
            <w:color w:val="FF0000"/>
            <w:sz w:val="24"/>
            <w:szCs w:val="24"/>
          </w:rPr>
          <w:delText>(p</w:delText>
        </w:r>
      </w:del>
      <w:r w:rsidR="00881D5E" w:rsidRPr="00313AA9">
        <w:rPr>
          <w:rFonts w:ascii="Swis721 BT" w:hAnsi="Swis721 BT"/>
          <w:color w:val="FF0000"/>
          <w:sz w:val="24"/>
          <w:szCs w:val="24"/>
        </w:rPr>
        <w:t xml:space="preserve">eople like Gandhi, </w:t>
      </w:r>
      <w:r w:rsidR="00A60735" w:rsidRPr="00313AA9">
        <w:rPr>
          <w:rFonts w:ascii="Swis721 BT" w:hAnsi="Swis721 BT"/>
          <w:color w:val="FF0000"/>
          <w:sz w:val="24"/>
          <w:szCs w:val="24"/>
        </w:rPr>
        <w:t xml:space="preserve">Abdul Kalam, </w:t>
      </w:r>
      <w:r w:rsidR="00881D5E" w:rsidRPr="00313AA9">
        <w:rPr>
          <w:rFonts w:ascii="Swis721 BT" w:hAnsi="Swis721 BT"/>
          <w:color w:val="FF0000"/>
          <w:sz w:val="24"/>
          <w:szCs w:val="24"/>
        </w:rPr>
        <w:t>Vajpayee and more recently Sushma Swaraj are remembered more due to their humility</w:t>
      </w:r>
      <w:ins w:id="491" w:author="Nishant Patel" w:date="2019-08-08T17:36:00Z">
        <w:r w:rsidR="000869C3">
          <w:rPr>
            <w:rFonts w:ascii="Swis721 BT" w:hAnsi="Swis721 BT"/>
            <w:color w:val="FF0000"/>
            <w:sz w:val="24"/>
            <w:szCs w:val="24"/>
          </w:rPr>
          <w:t xml:space="preserve"> and </w:t>
        </w:r>
      </w:ins>
      <w:del w:id="492" w:author="Nishant Patel" w:date="2019-08-08T17:36:00Z">
        <w:r w:rsidR="00881D5E" w:rsidRPr="00313AA9" w:rsidDel="000869C3">
          <w:rPr>
            <w:rFonts w:ascii="Swis721 BT" w:hAnsi="Swis721 BT"/>
            <w:color w:val="FF0000"/>
            <w:sz w:val="24"/>
            <w:szCs w:val="24"/>
          </w:rPr>
          <w:delText xml:space="preserve">, </w:delText>
        </w:r>
      </w:del>
      <w:proofErr w:type="spellStart"/>
      <w:r w:rsidR="00881D5E" w:rsidRPr="00313AA9">
        <w:rPr>
          <w:rFonts w:ascii="Swis721 BT" w:hAnsi="Swis721 BT"/>
          <w:color w:val="FF0000"/>
          <w:sz w:val="24"/>
          <w:szCs w:val="24"/>
        </w:rPr>
        <w:t>there</w:t>
      </w:r>
      <w:proofErr w:type="spellEnd"/>
      <w:r w:rsidR="00881D5E" w:rsidRPr="00313AA9">
        <w:rPr>
          <w:rFonts w:ascii="Swis721 BT" w:hAnsi="Swis721 BT"/>
          <w:color w:val="FF0000"/>
          <w:sz w:val="24"/>
          <w:szCs w:val="24"/>
        </w:rPr>
        <w:t xml:space="preserve"> ability to </w:t>
      </w:r>
      <w:del w:id="493" w:author="Nishant Patel" w:date="2019-08-08T18:07:00Z">
        <w:r w:rsidR="00881D5E" w:rsidRPr="00313AA9" w:rsidDel="00782459">
          <w:rPr>
            <w:rFonts w:ascii="Swis721 BT" w:hAnsi="Swis721 BT"/>
            <w:color w:val="FF0000"/>
            <w:sz w:val="24"/>
            <w:szCs w:val="24"/>
          </w:rPr>
          <w:delText>help other</w:delText>
        </w:r>
      </w:del>
      <w:ins w:id="494" w:author="Nishant Patel" w:date="2019-08-08T18:07:00Z">
        <w:r w:rsidR="00782459">
          <w:rPr>
            <w:rFonts w:ascii="Swis721 BT" w:hAnsi="Swis721 BT"/>
            <w:color w:val="FF0000"/>
            <w:sz w:val="24"/>
            <w:szCs w:val="24"/>
          </w:rPr>
          <w:t>think rationally</w:t>
        </w:r>
      </w:ins>
      <w:ins w:id="495" w:author="Nishant Patel" w:date="2019-08-08T17:37:00Z">
        <w:r w:rsidR="000869C3">
          <w:rPr>
            <w:rFonts w:ascii="Swis721 BT" w:hAnsi="Swis721 BT"/>
            <w:color w:val="FF0000"/>
            <w:sz w:val="24"/>
            <w:szCs w:val="24"/>
          </w:rPr>
          <w:t>.</w:t>
        </w:r>
      </w:ins>
      <w:del w:id="496" w:author="Nishant Patel" w:date="2019-08-08T17:20:00Z">
        <w:r w:rsidR="00881D5E" w:rsidRPr="00313AA9" w:rsidDel="00F21AF8">
          <w:rPr>
            <w:rFonts w:ascii="Swis721 BT" w:hAnsi="Swis721 BT"/>
            <w:color w:val="FF0000"/>
            <w:sz w:val="24"/>
            <w:szCs w:val="24"/>
          </w:rPr>
          <w:delText xml:space="preserve">, </w:delText>
        </w:r>
      </w:del>
      <w:del w:id="497" w:author="Nishant Patel" w:date="2019-08-08T17:36:00Z">
        <w:r w:rsidR="00881D5E" w:rsidRPr="00F21AF8" w:rsidDel="000869C3">
          <w:rPr>
            <w:rFonts w:ascii="Swis721 BT" w:hAnsi="Swis721 BT"/>
            <w:color w:val="FF0000"/>
            <w:sz w:val="24"/>
            <w:szCs w:val="24"/>
            <w:highlight w:val="yellow"/>
            <w:rPrChange w:id="498" w:author="Nishant Patel" w:date="2019-08-08T17:21:00Z">
              <w:rPr>
                <w:rFonts w:ascii="Swis721 BT" w:hAnsi="Swis721 BT"/>
                <w:color w:val="FF0000"/>
                <w:sz w:val="24"/>
                <w:szCs w:val="24"/>
              </w:rPr>
            </w:rPrChange>
          </w:rPr>
          <w:delText>keep everyone along with them)</w:delText>
        </w:r>
      </w:del>
    </w:p>
    <w:p w14:paraId="62118069" w14:textId="57B1928E" w:rsidR="00407638" w:rsidRPr="00313AA9" w:rsidRDefault="00424292" w:rsidP="00407638">
      <w:pPr>
        <w:rPr>
          <w:rFonts w:ascii="Swis721 BT" w:hAnsi="Swis721 BT"/>
          <w:color w:val="FF0000"/>
          <w:sz w:val="24"/>
          <w:szCs w:val="24"/>
        </w:rPr>
      </w:pPr>
      <w:commentRangeStart w:id="499"/>
      <w:r w:rsidRPr="00782459">
        <w:rPr>
          <w:rFonts w:ascii="Swis721 BT" w:hAnsi="Swis721 BT"/>
          <w:color w:val="FF0000"/>
          <w:sz w:val="24"/>
          <w:szCs w:val="24"/>
          <w:highlight w:val="yellow"/>
          <w:rPrChange w:id="500" w:author="Nishant Patel" w:date="2019-08-08T18:11:00Z">
            <w:rPr>
              <w:rFonts w:ascii="Swis721 BT" w:hAnsi="Swis721 BT"/>
              <w:color w:val="FF0000"/>
              <w:sz w:val="24"/>
              <w:szCs w:val="24"/>
            </w:rPr>
          </w:rPrChange>
        </w:rPr>
        <w:t xml:space="preserve">At the end I would say, extraordinary </w:t>
      </w:r>
      <w:r w:rsidR="00C639D0" w:rsidRPr="00782459">
        <w:rPr>
          <w:rFonts w:ascii="Swis721 BT" w:hAnsi="Swis721 BT"/>
          <w:color w:val="FF0000"/>
          <w:sz w:val="24"/>
          <w:szCs w:val="24"/>
          <w:highlight w:val="yellow"/>
          <w:rPrChange w:id="501" w:author="Nishant Patel" w:date="2019-08-08T18:11:00Z">
            <w:rPr>
              <w:rFonts w:ascii="Swis721 BT" w:hAnsi="Swis721 BT"/>
              <w:color w:val="FF0000"/>
              <w:sz w:val="24"/>
              <w:szCs w:val="24"/>
            </w:rPr>
          </w:rPrChange>
        </w:rPr>
        <w:t>achievement</w:t>
      </w:r>
      <w:ins w:id="502" w:author="Nishant Patel" w:date="2019-08-08T18:07:00Z">
        <w:r w:rsidR="00782459" w:rsidRPr="00782459">
          <w:rPr>
            <w:rFonts w:ascii="Swis721 BT" w:hAnsi="Swis721 BT"/>
            <w:color w:val="FF0000"/>
            <w:sz w:val="24"/>
            <w:szCs w:val="24"/>
            <w:highlight w:val="yellow"/>
            <w:rPrChange w:id="503" w:author="Nishant Patel" w:date="2019-08-08T18:11:00Z">
              <w:rPr>
                <w:rFonts w:ascii="Swis721 BT" w:hAnsi="Swis721 BT"/>
                <w:color w:val="FF0000"/>
                <w:sz w:val="24"/>
                <w:szCs w:val="24"/>
              </w:rPr>
            </w:rPrChange>
          </w:rPr>
          <w:t>s call for</w:t>
        </w:r>
      </w:ins>
      <w:del w:id="504" w:author="Nishant Patel" w:date="2019-08-08T18:07:00Z">
        <w:r w:rsidRPr="00782459" w:rsidDel="00782459">
          <w:rPr>
            <w:rFonts w:ascii="Swis721 BT" w:hAnsi="Swis721 BT"/>
            <w:color w:val="FF0000"/>
            <w:sz w:val="24"/>
            <w:szCs w:val="24"/>
            <w:highlight w:val="yellow"/>
            <w:rPrChange w:id="505" w:author="Nishant Patel" w:date="2019-08-08T18:11:00Z">
              <w:rPr>
                <w:rFonts w:ascii="Swis721 BT" w:hAnsi="Swis721 BT"/>
                <w:color w:val="FF0000"/>
                <w:sz w:val="24"/>
                <w:szCs w:val="24"/>
              </w:rPr>
            </w:rPrChange>
          </w:rPr>
          <w:delText xml:space="preserve"> ask for</w:delText>
        </w:r>
      </w:del>
      <w:r w:rsidRPr="00782459">
        <w:rPr>
          <w:rFonts w:ascii="Swis721 BT" w:hAnsi="Swis721 BT"/>
          <w:color w:val="FF0000"/>
          <w:sz w:val="24"/>
          <w:szCs w:val="24"/>
          <w:highlight w:val="yellow"/>
          <w:rPrChange w:id="506" w:author="Nishant Patel" w:date="2019-08-08T18:11:00Z">
            <w:rPr>
              <w:rFonts w:ascii="Swis721 BT" w:hAnsi="Swis721 BT"/>
              <w:color w:val="FF0000"/>
              <w:sz w:val="24"/>
              <w:szCs w:val="24"/>
            </w:rPr>
          </w:rPrChange>
        </w:rPr>
        <w:t xml:space="preserve"> extraordinary efforts and </w:t>
      </w:r>
      <w:r w:rsidR="005476C8" w:rsidRPr="00782459">
        <w:rPr>
          <w:rFonts w:ascii="Swis721 BT" w:hAnsi="Swis721 BT"/>
          <w:color w:val="FF0000"/>
          <w:sz w:val="24"/>
          <w:szCs w:val="24"/>
          <w:highlight w:val="yellow"/>
          <w:rPrChange w:id="507" w:author="Nishant Patel" w:date="2019-08-08T18:11:00Z">
            <w:rPr>
              <w:rFonts w:ascii="Swis721 BT" w:hAnsi="Swis721 BT"/>
              <w:color w:val="FF0000"/>
              <w:sz w:val="24"/>
              <w:szCs w:val="24"/>
            </w:rPr>
          </w:rPrChange>
        </w:rPr>
        <w:t xml:space="preserve">extraordinary efforts </w:t>
      </w:r>
      <w:r w:rsidR="00C639D0" w:rsidRPr="00782459">
        <w:rPr>
          <w:rFonts w:ascii="Swis721 BT" w:hAnsi="Swis721 BT"/>
          <w:color w:val="FF0000"/>
          <w:sz w:val="24"/>
          <w:szCs w:val="24"/>
          <w:highlight w:val="yellow"/>
          <w:rPrChange w:id="508" w:author="Nishant Patel" w:date="2019-08-08T18:11:00Z">
            <w:rPr>
              <w:rFonts w:ascii="Swis721 BT" w:hAnsi="Swis721 BT"/>
              <w:color w:val="FF0000"/>
              <w:sz w:val="24"/>
              <w:szCs w:val="24"/>
            </w:rPr>
          </w:rPrChange>
        </w:rPr>
        <w:t xml:space="preserve">can only be </w:t>
      </w:r>
      <w:del w:id="509" w:author="Nishant Patel" w:date="2019-08-08T18:07:00Z">
        <w:r w:rsidR="00C639D0" w:rsidRPr="00782459" w:rsidDel="00782459">
          <w:rPr>
            <w:rFonts w:ascii="Swis721 BT" w:hAnsi="Swis721 BT"/>
            <w:color w:val="FF0000"/>
            <w:sz w:val="24"/>
            <w:szCs w:val="24"/>
            <w:highlight w:val="yellow"/>
            <w:rPrChange w:id="510" w:author="Nishant Patel" w:date="2019-08-08T18:11:00Z">
              <w:rPr>
                <w:rFonts w:ascii="Swis721 BT" w:hAnsi="Swis721 BT"/>
                <w:color w:val="FF0000"/>
                <w:sz w:val="24"/>
                <w:szCs w:val="24"/>
              </w:rPr>
            </w:rPrChange>
          </w:rPr>
          <w:delText xml:space="preserve">done </w:delText>
        </w:r>
      </w:del>
      <w:ins w:id="511" w:author="Nishant Patel" w:date="2019-08-08T18:07:00Z">
        <w:r w:rsidR="00782459" w:rsidRPr="00782459">
          <w:rPr>
            <w:rFonts w:ascii="Swis721 BT" w:hAnsi="Swis721 BT"/>
            <w:color w:val="FF0000"/>
            <w:sz w:val="24"/>
            <w:szCs w:val="24"/>
            <w:highlight w:val="yellow"/>
            <w:rPrChange w:id="512" w:author="Nishant Patel" w:date="2019-08-08T18:11:00Z">
              <w:rPr>
                <w:rFonts w:ascii="Swis721 BT" w:hAnsi="Swis721 BT"/>
                <w:color w:val="FF0000"/>
                <w:sz w:val="24"/>
                <w:szCs w:val="24"/>
              </w:rPr>
            </w:rPrChange>
          </w:rPr>
          <w:t xml:space="preserve">put in </w:t>
        </w:r>
      </w:ins>
      <w:r w:rsidR="00C639D0" w:rsidRPr="00782459">
        <w:rPr>
          <w:rFonts w:ascii="Swis721 BT" w:hAnsi="Swis721 BT"/>
          <w:color w:val="FF0000"/>
          <w:sz w:val="24"/>
          <w:szCs w:val="24"/>
          <w:highlight w:val="yellow"/>
          <w:rPrChange w:id="513" w:author="Nishant Patel" w:date="2019-08-08T18:11:00Z">
            <w:rPr>
              <w:rFonts w:ascii="Swis721 BT" w:hAnsi="Swis721 BT"/>
              <w:color w:val="FF0000"/>
              <w:sz w:val="24"/>
              <w:szCs w:val="24"/>
            </w:rPr>
          </w:rPrChange>
        </w:rPr>
        <w:t>when your</w:t>
      </w:r>
      <w:r w:rsidR="005476C8" w:rsidRPr="00782459">
        <w:rPr>
          <w:rFonts w:ascii="Swis721 BT" w:hAnsi="Swis721 BT"/>
          <w:color w:val="FF0000"/>
          <w:sz w:val="24"/>
          <w:szCs w:val="24"/>
          <w:highlight w:val="yellow"/>
          <w:rPrChange w:id="514" w:author="Nishant Patel" w:date="2019-08-08T18:11:00Z">
            <w:rPr>
              <w:rFonts w:ascii="Swis721 BT" w:hAnsi="Swis721 BT"/>
              <w:color w:val="FF0000"/>
              <w:sz w:val="24"/>
              <w:szCs w:val="24"/>
            </w:rPr>
          </w:rPrChange>
        </w:rPr>
        <w:t xml:space="preserve"> mind</w:t>
      </w:r>
      <w:r w:rsidR="00C639D0" w:rsidRPr="00782459">
        <w:rPr>
          <w:rFonts w:ascii="Swis721 BT" w:hAnsi="Swis721 BT"/>
          <w:color w:val="FF0000"/>
          <w:sz w:val="24"/>
          <w:szCs w:val="24"/>
          <w:highlight w:val="yellow"/>
          <w:rPrChange w:id="515" w:author="Nishant Patel" w:date="2019-08-08T18:11:00Z">
            <w:rPr>
              <w:rFonts w:ascii="Swis721 BT" w:hAnsi="Swis721 BT"/>
              <w:color w:val="FF0000"/>
              <w:sz w:val="24"/>
              <w:szCs w:val="24"/>
            </w:rPr>
          </w:rPrChange>
        </w:rPr>
        <w:t xml:space="preserve"> is</w:t>
      </w:r>
      <w:r w:rsidR="005476C8" w:rsidRPr="00782459">
        <w:rPr>
          <w:rFonts w:ascii="Swis721 BT" w:hAnsi="Swis721 BT"/>
          <w:color w:val="FF0000"/>
          <w:sz w:val="24"/>
          <w:szCs w:val="24"/>
          <w:highlight w:val="yellow"/>
          <w:rPrChange w:id="516" w:author="Nishant Patel" w:date="2019-08-08T18:11:00Z">
            <w:rPr>
              <w:rFonts w:ascii="Swis721 BT" w:hAnsi="Swis721 BT"/>
              <w:color w:val="FF0000"/>
              <w:sz w:val="24"/>
              <w:szCs w:val="24"/>
            </w:rPr>
          </w:rPrChange>
        </w:rPr>
        <w:t xml:space="preserve"> free</w:t>
      </w:r>
      <w:r w:rsidR="00C639D0" w:rsidRPr="00782459">
        <w:rPr>
          <w:rFonts w:ascii="Swis721 BT" w:hAnsi="Swis721 BT"/>
          <w:color w:val="FF0000"/>
          <w:sz w:val="24"/>
          <w:szCs w:val="24"/>
          <w:highlight w:val="yellow"/>
          <w:rPrChange w:id="517" w:author="Nishant Patel" w:date="2019-08-08T18:11:00Z">
            <w:rPr>
              <w:rFonts w:ascii="Swis721 BT" w:hAnsi="Swis721 BT"/>
              <w:color w:val="FF0000"/>
              <w:sz w:val="24"/>
              <w:szCs w:val="24"/>
            </w:rPr>
          </w:rPrChange>
        </w:rPr>
        <w:t xml:space="preserve"> </w:t>
      </w:r>
      <w:r w:rsidR="005476C8" w:rsidRPr="00782459">
        <w:rPr>
          <w:rFonts w:ascii="Swis721 BT" w:hAnsi="Swis721 BT"/>
          <w:color w:val="FF0000"/>
          <w:sz w:val="24"/>
          <w:szCs w:val="24"/>
          <w:highlight w:val="yellow"/>
          <w:rPrChange w:id="518" w:author="Nishant Patel" w:date="2019-08-08T18:11:00Z">
            <w:rPr>
              <w:rFonts w:ascii="Swis721 BT" w:hAnsi="Swis721 BT"/>
              <w:color w:val="FF0000"/>
              <w:sz w:val="24"/>
              <w:szCs w:val="24"/>
            </w:rPr>
          </w:rPrChange>
        </w:rPr>
        <w:t xml:space="preserve">from fear (of failure), heart </w:t>
      </w:r>
      <w:r w:rsidR="00C639D0" w:rsidRPr="00782459">
        <w:rPr>
          <w:rFonts w:ascii="Swis721 BT" w:hAnsi="Swis721 BT"/>
          <w:color w:val="FF0000"/>
          <w:sz w:val="24"/>
          <w:szCs w:val="24"/>
          <w:highlight w:val="yellow"/>
          <w:rPrChange w:id="519" w:author="Nishant Patel" w:date="2019-08-08T18:11:00Z">
            <w:rPr>
              <w:rFonts w:ascii="Swis721 BT" w:hAnsi="Swis721 BT"/>
              <w:color w:val="FF0000"/>
              <w:sz w:val="24"/>
              <w:szCs w:val="24"/>
            </w:rPr>
          </w:rPrChange>
        </w:rPr>
        <w:t xml:space="preserve">is </w:t>
      </w:r>
      <w:r w:rsidR="005476C8" w:rsidRPr="00782459">
        <w:rPr>
          <w:rFonts w:ascii="Swis721 BT" w:hAnsi="Swis721 BT"/>
          <w:color w:val="FF0000"/>
          <w:sz w:val="24"/>
          <w:szCs w:val="24"/>
          <w:highlight w:val="yellow"/>
          <w:rPrChange w:id="520" w:author="Nishant Patel" w:date="2019-08-08T18:11:00Z">
            <w:rPr>
              <w:rFonts w:ascii="Swis721 BT" w:hAnsi="Swis721 BT"/>
              <w:color w:val="FF0000"/>
              <w:sz w:val="24"/>
              <w:szCs w:val="24"/>
            </w:rPr>
          </w:rPrChange>
        </w:rPr>
        <w:t>f</w:t>
      </w:r>
      <w:r w:rsidR="00407638" w:rsidRPr="00782459">
        <w:rPr>
          <w:rFonts w:ascii="Swis721 BT" w:hAnsi="Swis721 BT"/>
          <w:color w:val="FF0000"/>
          <w:sz w:val="24"/>
          <w:szCs w:val="24"/>
          <w:highlight w:val="yellow"/>
          <w:rPrChange w:id="521" w:author="Nishant Patel" w:date="2019-08-08T18:11:00Z">
            <w:rPr>
              <w:rFonts w:ascii="Swis721 BT" w:hAnsi="Swis721 BT"/>
              <w:color w:val="FF0000"/>
              <w:sz w:val="24"/>
              <w:szCs w:val="24"/>
            </w:rPr>
          </w:rPrChange>
        </w:rPr>
        <w:t>ull</w:t>
      </w:r>
      <w:r w:rsidR="005476C8" w:rsidRPr="00782459">
        <w:rPr>
          <w:rFonts w:ascii="Swis721 BT" w:hAnsi="Swis721 BT"/>
          <w:color w:val="FF0000"/>
          <w:sz w:val="24"/>
          <w:szCs w:val="24"/>
          <w:highlight w:val="yellow"/>
          <w:rPrChange w:id="522" w:author="Nishant Patel" w:date="2019-08-08T18:11:00Z">
            <w:rPr>
              <w:rFonts w:ascii="Swis721 BT" w:hAnsi="Swis721 BT"/>
              <w:color w:val="FF0000"/>
              <w:sz w:val="24"/>
              <w:szCs w:val="24"/>
            </w:rPr>
          </w:rPrChange>
        </w:rPr>
        <w:t xml:space="preserve"> </w:t>
      </w:r>
      <w:r w:rsidR="00407638" w:rsidRPr="00782459">
        <w:rPr>
          <w:rFonts w:ascii="Swis721 BT" w:hAnsi="Swis721 BT"/>
          <w:color w:val="FF0000"/>
          <w:sz w:val="24"/>
          <w:szCs w:val="24"/>
          <w:highlight w:val="yellow"/>
          <w:rPrChange w:id="523" w:author="Nishant Patel" w:date="2019-08-08T18:11:00Z">
            <w:rPr>
              <w:rFonts w:ascii="Swis721 BT" w:hAnsi="Swis721 BT"/>
              <w:color w:val="FF0000"/>
              <w:sz w:val="24"/>
              <w:szCs w:val="24"/>
            </w:rPr>
          </w:rPrChange>
        </w:rPr>
        <w:t>of</w:t>
      </w:r>
      <w:r w:rsidR="005476C8" w:rsidRPr="00782459">
        <w:rPr>
          <w:rFonts w:ascii="Swis721 BT" w:hAnsi="Swis721 BT"/>
          <w:color w:val="FF0000"/>
          <w:sz w:val="24"/>
          <w:szCs w:val="24"/>
          <w:highlight w:val="yellow"/>
          <w:rPrChange w:id="524" w:author="Nishant Patel" w:date="2019-08-08T18:11:00Z">
            <w:rPr>
              <w:rFonts w:ascii="Swis721 BT" w:hAnsi="Swis721 BT"/>
              <w:color w:val="FF0000"/>
              <w:sz w:val="24"/>
              <w:szCs w:val="24"/>
            </w:rPr>
          </w:rPrChange>
        </w:rPr>
        <w:t xml:space="preserve"> passion and </w:t>
      </w:r>
      <w:r w:rsidR="00C639D0" w:rsidRPr="00782459">
        <w:rPr>
          <w:rFonts w:ascii="Swis721 BT" w:hAnsi="Swis721 BT"/>
          <w:color w:val="FF0000"/>
          <w:sz w:val="24"/>
          <w:szCs w:val="24"/>
          <w:highlight w:val="yellow"/>
          <w:rPrChange w:id="525" w:author="Nishant Patel" w:date="2019-08-08T18:11:00Z">
            <w:rPr>
              <w:rFonts w:ascii="Swis721 BT" w:hAnsi="Swis721 BT"/>
              <w:color w:val="FF0000"/>
              <w:sz w:val="24"/>
              <w:szCs w:val="24"/>
            </w:rPr>
          </w:rPrChange>
        </w:rPr>
        <w:t xml:space="preserve">soul filled with </w:t>
      </w:r>
      <w:r w:rsidR="00407638" w:rsidRPr="00782459">
        <w:rPr>
          <w:rFonts w:ascii="Swis721 BT" w:hAnsi="Swis721 BT"/>
          <w:color w:val="FF0000"/>
          <w:sz w:val="24"/>
          <w:szCs w:val="24"/>
          <w:highlight w:val="yellow"/>
          <w:rPrChange w:id="526" w:author="Nishant Patel" w:date="2019-08-08T18:11:00Z">
            <w:rPr>
              <w:rFonts w:ascii="Swis721 BT" w:hAnsi="Swis721 BT"/>
              <w:color w:val="FF0000"/>
              <w:sz w:val="24"/>
              <w:szCs w:val="24"/>
            </w:rPr>
          </w:rPrChange>
        </w:rPr>
        <w:t>divinity to make a positive difference in this world</w:t>
      </w:r>
      <w:ins w:id="527" w:author="Nishant Patel" w:date="2019-08-08T18:10:00Z">
        <w:r w:rsidR="00782459" w:rsidRPr="00782459">
          <w:rPr>
            <w:rFonts w:ascii="Swis721 BT" w:hAnsi="Swis721 BT"/>
            <w:color w:val="FF0000"/>
            <w:sz w:val="24"/>
            <w:szCs w:val="24"/>
            <w:highlight w:val="yellow"/>
            <w:rPrChange w:id="528" w:author="Nishant Patel" w:date="2019-08-08T18:11:00Z">
              <w:rPr>
                <w:rFonts w:ascii="Swis721 BT" w:hAnsi="Swis721 BT"/>
                <w:color w:val="FF0000"/>
                <w:sz w:val="24"/>
                <w:szCs w:val="24"/>
              </w:rPr>
            </w:rPrChange>
          </w:rPr>
          <w:t>.</w:t>
        </w:r>
        <w:r w:rsidR="00782459">
          <w:rPr>
            <w:rFonts w:ascii="Swis721 BT" w:hAnsi="Swis721 BT"/>
            <w:color w:val="FF0000"/>
            <w:sz w:val="24"/>
            <w:szCs w:val="24"/>
          </w:rPr>
          <w:t xml:space="preserve"> </w:t>
        </w:r>
      </w:ins>
      <w:commentRangeEnd w:id="499"/>
      <w:ins w:id="529" w:author="Nishant Patel" w:date="2019-08-08T18:11:00Z">
        <w:r w:rsidR="00782459">
          <w:rPr>
            <w:rStyle w:val="CommentReference"/>
          </w:rPr>
          <w:commentReference w:id="499"/>
        </w:r>
      </w:ins>
      <w:del w:id="530" w:author="Nishant Patel" w:date="2019-08-08T18:10:00Z">
        <w:r w:rsidR="00407638" w:rsidRPr="00313AA9" w:rsidDel="00782459">
          <w:rPr>
            <w:rFonts w:ascii="Swis721 BT" w:hAnsi="Swis721 BT"/>
            <w:color w:val="FF0000"/>
            <w:sz w:val="24"/>
            <w:szCs w:val="24"/>
          </w:rPr>
          <w:delText xml:space="preserve">. </w:delText>
        </w:r>
      </w:del>
      <w:r w:rsidR="00D14F84" w:rsidRPr="00313AA9">
        <w:rPr>
          <w:rFonts w:ascii="Swis721 BT" w:hAnsi="Swis721 BT"/>
          <w:color w:val="FF0000"/>
          <w:sz w:val="24"/>
          <w:szCs w:val="24"/>
        </w:rPr>
        <w:t xml:space="preserve">Decide what you want to do with your life, </w:t>
      </w:r>
      <w:ins w:id="531" w:author="Nishant Patel" w:date="2019-08-08T18:10:00Z">
        <w:r w:rsidR="00782459">
          <w:rPr>
            <w:rFonts w:ascii="Swis721 BT" w:hAnsi="Swis721 BT"/>
            <w:color w:val="FF0000"/>
            <w:sz w:val="24"/>
            <w:szCs w:val="24"/>
          </w:rPr>
          <w:t xml:space="preserve">be fearless and </w:t>
        </w:r>
      </w:ins>
      <w:del w:id="532" w:author="Nishant Patel" w:date="2019-08-08T18:08:00Z">
        <w:r w:rsidR="00D14F84" w:rsidRPr="00313AA9" w:rsidDel="00782459">
          <w:rPr>
            <w:rFonts w:ascii="Swis721 BT" w:hAnsi="Swis721 BT"/>
            <w:color w:val="FF0000"/>
            <w:sz w:val="24"/>
            <w:szCs w:val="24"/>
          </w:rPr>
          <w:delText xml:space="preserve">go </w:delText>
        </w:r>
      </w:del>
      <w:ins w:id="533" w:author="Nishant Patel" w:date="2019-08-08T18:08:00Z">
        <w:r w:rsidR="00782459">
          <w:rPr>
            <w:rFonts w:ascii="Swis721 BT" w:hAnsi="Swis721 BT"/>
            <w:color w:val="FF0000"/>
            <w:sz w:val="24"/>
            <w:szCs w:val="24"/>
          </w:rPr>
          <w:t xml:space="preserve">march </w:t>
        </w:r>
      </w:ins>
      <w:r w:rsidR="00D14F84" w:rsidRPr="00313AA9">
        <w:rPr>
          <w:rFonts w:ascii="Swis721 BT" w:hAnsi="Swis721 BT"/>
          <w:color w:val="FF0000"/>
          <w:sz w:val="24"/>
          <w:szCs w:val="24"/>
        </w:rPr>
        <w:t xml:space="preserve">ahead with </w:t>
      </w:r>
      <w:r w:rsidR="00782459">
        <w:rPr>
          <w:rFonts w:ascii="Swis721 BT" w:hAnsi="Swis721 BT"/>
          <w:color w:val="FF0000"/>
          <w:sz w:val="24"/>
          <w:szCs w:val="24"/>
        </w:rPr>
        <w:t>full</w:t>
      </w:r>
      <w:ins w:id="534" w:author="Nishant Patel" w:date="2019-08-08T18:10:00Z">
        <w:r w:rsidR="00782459">
          <w:rPr>
            <w:rFonts w:ascii="Swis721 BT" w:hAnsi="Swis721 BT"/>
            <w:color w:val="FF0000"/>
            <w:sz w:val="24"/>
            <w:szCs w:val="24"/>
          </w:rPr>
          <w:t xml:space="preserve"> </w:t>
        </w:r>
      </w:ins>
      <w:proofErr w:type="spellStart"/>
      <w:ins w:id="535" w:author="Nishant Patel" w:date="2019-08-08T18:27:00Z">
        <w:r w:rsidR="00EC1793">
          <w:rPr>
            <w:rFonts w:ascii="Swis721 BT" w:hAnsi="Swis721 BT"/>
            <w:color w:val="FF0000"/>
            <w:sz w:val="24"/>
            <w:szCs w:val="24"/>
          </w:rPr>
          <w:t>vigour</w:t>
        </w:r>
      </w:ins>
      <w:proofErr w:type="spellEnd"/>
      <w:ins w:id="536" w:author="Nishant Patel" w:date="2019-08-08T18:10:00Z">
        <w:r w:rsidR="00782459">
          <w:rPr>
            <w:rFonts w:ascii="Swis721 BT" w:hAnsi="Swis721 BT"/>
            <w:color w:val="FF0000"/>
            <w:sz w:val="24"/>
            <w:szCs w:val="24"/>
          </w:rPr>
          <w:t>- and the ‘</w:t>
        </w:r>
      </w:ins>
      <w:del w:id="537" w:author="Nishant Patel" w:date="2019-08-08T18:08:00Z">
        <w:r w:rsidR="00D14F84" w:rsidRPr="00313AA9" w:rsidDel="00782459">
          <w:rPr>
            <w:rFonts w:ascii="Swis721 BT" w:hAnsi="Swis721 BT"/>
            <w:color w:val="FF0000"/>
            <w:sz w:val="24"/>
            <w:szCs w:val="24"/>
          </w:rPr>
          <w:delText xml:space="preserve"> with no</w:delText>
        </w:r>
      </w:del>
      <w:del w:id="538" w:author="Nishant Patel" w:date="2019-08-08T18:10:00Z">
        <w:r w:rsidR="00D14F84" w:rsidRPr="00313AA9" w:rsidDel="00782459">
          <w:rPr>
            <w:rFonts w:ascii="Swis721 BT" w:hAnsi="Swis721 BT"/>
            <w:color w:val="FF0000"/>
            <w:sz w:val="24"/>
            <w:szCs w:val="24"/>
          </w:rPr>
          <w:delText xml:space="preserve"> </w:delText>
        </w:r>
      </w:del>
      <w:del w:id="539" w:author="Nishant Patel" w:date="2019-08-08T18:09:00Z">
        <w:r w:rsidR="00D14F84" w:rsidRPr="00313AA9" w:rsidDel="00782459">
          <w:rPr>
            <w:rFonts w:ascii="Swis721 BT" w:hAnsi="Swis721 BT"/>
            <w:color w:val="FF0000"/>
            <w:sz w:val="24"/>
            <w:szCs w:val="24"/>
          </w:rPr>
          <w:delText>regret</w:delText>
        </w:r>
      </w:del>
      <w:del w:id="540" w:author="Nishant Patel" w:date="2019-08-08T18:10:00Z">
        <w:r w:rsidR="00D14F84" w:rsidRPr="00313AA9" w:rsidDel="00782459">
          <w:rPr>
            <w:rFonts w:ascii="Swis721 BT" w:hAnsi="Swis721 BT"/>
            <w:color w:val="FF0000"/>
            <w:sz w:val="24"/>
            <w:szCs w:val="24"/>
          </w:rPr>
          <w:delText xml:space="preserve">. </w:delText>
        </w:r>
      </w:del>
      <w:r w:rsidR="00D14F84" w:rsidRPr="00313AA9">
        <w:rPr>
          <w:rFonts w:ascii="Swis721 BT" w:hAnsi="Swis721 BT"/>
          <w:color w:val="FF0000"/>
          <w:sz w:val="24"/>
          <w:szCs w:val="24"/>
        </w:rPr>
        <w:t>W</w:t>
      </w:r>
      <w:r w:rsidR="00407638" w:rsidRPr="00313AA9">
        <w:rPr>
          <w:rFonts w:ascii="Swis721 BT" w:hAnsi="Swis721 BT"/>
          <w:color w:val="FF0000"/>
          <w:sz w:val="24"/>
          <w:szCs w:val="24"/>
        </w:rPr>
        <w:t xml:space="preserve">orld is </w:t>
      </w:r>
      <w:del w:id="541" w:author="Nishant Patel" w:date="2019-08-08T18:10:00Z">
        <w:r w:rsidR="00D14F84" w:rsidRPr="00313AA9" w:rsidDel="00782459">
          <w:rPr>
            <w:rFonts w:ascii="Swis721 BT" w:hAnsi="Swis721 BT"/>
            <w:color w:val="FF0000"/>
            <w:sz w:val="24"/>
            <w:szCs w:val="24"/>
          </w:rPr>
          <w:delText>waiting for y</w:delText>
        </w:r>
      </w:del>
      <w:ins w:id="542" w:author="Nishant Patel" w:date="2019-08-08T18:10:00Z">
        <w:r w:rsidR="00782459">
          <w:rPr>
            <w:rFonts w:ascii="Swis721 BT" w:hAnsi="Swis721 BT"/>
            <w:color w:val="FF0000"/>
            <w:sz w:val="24"/>
            <w:szCs w:val="24"/>
          </w:rPr>
          <w:t>Y</w:t>
        </w:r>
      </w:ins>
      <w:r w:rsidR="00D14F84" w:rsidRPr="00313AA9">
        <w:rPr>
          <w:rFonts w:ascii="Swis721 BT" w:hAnsi="Swis721 BT"/>
          <w:color w:val="FF0000"/>
          <w:sz w:val="24"/>
          <w:szCs w:val="24"/>
        </w:rPr>
        <w:t>ou</w:t>
      </w:r>
      <w:ins w:id="543" w:author="Nishant Patel" w:date="2019-08-08T18:10:00Z">
        <w:r w:rsidR="00782459">
          <w:rPr>
            <w:rFonts w:ascii="Swis721 BT" w:hAnsi="Swis721 BT"/>
            <w:color w:val="FF0000"/>
            <w:sz w:val="24"/>
            <w:szCs w:val="24"/>
          </w:rPr>
          <w:t>rs</w:t>
        </w:r>
      </w:ins>
      <w:r w:rsidR="00407638" w:rsidRPr="00313AA9">
        <w:rPr>
          <w:rFonts w:ascii="Swis721 BT" w:hAnsi="Swis721 BT"/>
          <w:color w:val="FF0000"/>
          <w:sz w:val="24"/>
          <w:szCs w:val="24"/>
        </w:rPr>
        <w:t xml:space="preserve"> to </w:t>
      </w:r>
      <w:ins w:id="544" w:author="Nishant Patel" w:date="2019-08-08T18:10:00Z">
        <w:r w:rsidR="00782459">
          <w:rPr>
            <w:rFonts w:ascii="Swis721 BT" w:hAnsi="Swis721 BT"/>
            <w:color w:val="FF0000"/>
            <w:sz w:val="24"/>
            <w:szCs w:val="24"/>
          </w:rPr>
          <w:t>C</w:t>
        </w:r>
      </w:ins>
      <w:del w:id="545" w:author="Nishant Patel" w:date="2019-08-08T18:10:00Z">
        <w:r w:rsidR="00407638" w:rsidRPr="00313AA9" w:rsidDel="00782459">
          <w:rPr>
            <w:rFonts w:ascii="Swis721 BT" w:hAnsi="Swis721 BT"/>
            <w:color w:val="FF0000"/>
            <w:sz w:val="24"/>
            <w:szCs w:val="24"/>
          </w:rPr>
          <w:delText>c</w:delText>
        </w:r>
      </w:del>
      <w:r w:rsidR="00407638" w:rsidRPr="00313AA9">
        <w:rPr>
          <w:rFonts w:ascii="Swis721 BT" w:hAnsi="Swis721 BT"/>
          <w:color w:val="FF0000"/>
          <w:sz w:val="24"/>
          <w:szCs w:val="24"/>
        </w:rPr>
        <w:t>onquer</w:t>
      </w:r>
      <w:del w:id="546" w:author="Nishant Patel" w:date="2019-08-08T18:10:00Z">
        <w:r w:rsidR="00D14F84" w:rsidRPr="00313AA9" w:rsidDel="00782459">
          <w:rPr>
            <w:rFonts w:ascii="Swis721 BT" w:hAnsi="Swis721 BT"/>
            <w:color w:val="FF0000"/>
            <w:sz w:val="24"/>
            <w:szCs w:val="24"/>
          </w:rPr>
          <w:delText xml:space="preserve"> it</w:delText>
        </w:r>
      </w:del>
      <w:r w:rsidR="00D14F84" w:rsidRPr="00313AA9">
        <w:rPr>
          <w:rFonts w:ascii="Swis721 BT" w:hAnsi="Swis721 BT"/>
          <w:color w:val="FF0000"/>
          <w:sz w:val="24"/>
          <w:szCs w:val="24"/>
        </w:rPr>
        <w:t>.</w:t>
      </w:r>
      <w:ins w:id="547" w:author="Nishant Patel" w:date="2019-08-08T18:10:00Z">
        <w:r w:rsidR="00782459">
          <w:rPr>
            <w:rFonts w:ascii="Swis721 BT" w:hAnsi="Swis721 BT"/>
            <w:color w:val="FF0000"/>
            <w:sz w:val="24"/>
            <w:szCs w:val="24"/>
          </w:rPr>
          <w:t>’</w:t>
        </w:r>
      </w:ins>
      <w:ins w:id="548" w:author="Nishant Patel" w:date="2019-08-08T18:16:00Z">
        <w:r w:rsidR="00B54D71">
          <w:rPr>
            <w:rFonts w:ascii="Swis721 BT" w:hAnsi="Swis721 BT"/>
            <w:color w:val="FF0000"/>
            <w:sz w:val="24"/>
            <w:szCs w:val="24"/>
          </w:rPr>
          <w:t xml:space="preserve"> </w:t>
        </w:r>
      </w:ins>
      <w:ins w:id="549" w:author="Nishant Patel" w:date="2019-08-08T18:28:00Z">
        <w:r w:rsidR="00EC1793">
          <w:rPr>
            <w:rFonts w:ascii="Swis721 BT" w:hAnsi="Swis721 BT"/>
            <w:color w:val="FF0000"/>
            <w:sz w:val="24"/>
            <w:szCs w:val="24"/>
          </w:rPr>
          <w:t xml:space="preserve">  </w:t>
        </w:r>
      </w:ins>
      <w:bookmarkStart w:id="550" w:name="_GoBack"/>
      <w:bookmarkEnd w:id="550"/>
      <w:ins w:id="551" w:author="Nishant Patel" w:date="2019-08-08T18:16:00Z">
        <w:r w:rsidR="00B54D71">
          <w:rPr>
            <w:rFonts w:ascii="Swis721 BT" w:hAnsi="Swis721 BT"/>
            <w:color w:val="FF0000"/>
            <w:sz w:val="24"/>
            <w:szCs w:val="24"/>
          </w:rPr>
          <w:t xml:space="preserve"> </w:t>
        </w:r>
      </w:ins>
      <w:ins w:id="552" w:author="Nishant Patel" w:date="2019-08-08T18:17:00Z">
        <w:r w:rsidR="00B211D5">
          <w:rPr>
            <w:rFonts w:ascii="Swis721 BT" w:hAnsi="Swis721 BT"/>
            <w:color w:val="FF0000"/>
            <w:sz w:val="24"/>
            <w:szCs w:val="24"/>
          </w:rPr>
          <w:t xml:space="preserve">  </w:t>
        </w:r>
        <w:r w:rsidR="004F7279">
          <w:rPr>
            <w:rFonts w:ascii="Swis721 BT" w:hAnsi="Swis721 BT"/>
            <w:color w:val="FF0000"/>
            <w:sz w:val="24"/>
            <w:szCs w:val="24"/>
          </w:rPr>
          <w:t xml:space="preserve">  </w:t>
        </w:r>
      </w:ins>
    </w:p>
    <w:sectPr w:rsidR="00407638" w:rsidRPr="00313A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ishant Patel" w:date="2019-08-08T18:14:00Z" w:initials="NP">
    <w:p w14:paraId="24C32A1D" w14:textId="4C606C97" w:rsidR="00B54D71" w:rsidRDefault="00B54D71">
      <w:pPr>
        <w:pStyle w:val="CommentText"/>
      </w:pPr>
      <w:r>
        <w:rPr>
          <w:rStyle w:val="CommentReference"/>
        </w:rPr>
        <w:annotationRef/>
      </w:r>
      <w:r>
        <w:t>Could we frame it this way?</w:t>
      </w:r>
    </w:p>
  </w:comment>
  <w:comment w:id="110" w:author="Nishant Patel" w:date="2019-08-08T18:14:00Z" w:initials="NP">
    <w:p w14:paraId="14F42ADC" w14:textId="4F6E94AD" w:rsidR="00B54D71" w:rsidRDefault="00B54D71">
      <w:pPr>
        <w:pStyle w:val="CommentText"/>
      </w:pPr>
      <w:r>
        <w:rPr>
          <w:rStyle w:val="CommentReference"/>
        </w:rPr>
        <w:annotationRef/>
      </w:r>
      <w:r>
        <w:t>“business” or “work”</w:t>
      </w:r>
    </w:p>
  </w:comment>
  <w:comment w:id="216" w:author="Nishant Patel" w:date="2019-08-08T18:13:00Z" w:initials="NP">
    <w:p w14:paraId="2DF39765" w14:textId="4256BF42" w:rsidR="00B54D71" w:rsidRDefault="00B54D71">
      <w:pPr>
        <w:pStyle w:val="CommentText"/>
      </w:pPr>
      <w:r>
        <w:rPr>
          <w:rStyle w:val="CommentReference"/>
        </w:rPr>
        <w:annotationRef/>
      </w:r>
      <w:r>
        <w:t>Higher sounds incorrect. Could be replaced with “</w:t>
      </w:r>
      <w:r>
        <w:rPr>
          <w:rFonts w:ascii="Swis721 BT" w:hAnsi="Swis721 BT"/>
          <w:sz w:val="24"/>
          <w:szCs w:val="24"/>
          <w:highlight w:val="yellow"/>
        </w:rPr>
        <w:t>managerial/automation management/supervisory</w:t>
      </w:r>
      <w:r>
        <w:rPr>
          <w:rFonts w:ascii="Swis721 BT" w:hAnsi="Swis721 BT"/>
          <w:sz w:val="24"/>
          <w:szCs w:val="24"/>
        </w:rPr>
        <w:t xml:space="preserve"> jobs”</w:t>
      </w:r>
    </w:p>
  </w:comment>
  <w:comment w:id="265" w:author="Nishant Patel" w:date="2019-08-08T18:12:00Z" w:initials="NP">
    <w:p w14:paraId="3299F6E4" w14:textId="481E371E" w:rsidR="00782459" w:rsidRDefault="00782459">
      <w:pPr>
        <w:pStyle w:val="CommentText"/>
      </w:pPr>
      <w:r>
        <w:rPr>
          <w:rStyle w:val="CommentReference"/>
        </w:rPr>
        <w:annotationRef/>
      </w:r>
      <w:r>
        <w:t>I feel, it should be “work” instead of “business”</w:t>
      </w:r>
    </w:p>
  </w:comment>
  <w:comment w:id="315" w:author="Nishant Patel" w:date="2019-08-08T18:12:00Z" w:initials="NP">
    <w:p w14:paraId="571D3B28" w14:textId="20D3C709" w:rsidR="00782459" w:rsidRDefault="00782459">
      <w:pPr>
        <w:pStyle w:val="CommentText"/>
      </w:pPr>
      <w:r>
        <w:rPr>
          <w:rStyle w:val="CommentReference"/>
        </w:rPr>
        <w:annotationRef/>
      </w:r>
      <w:r>
        <w:t>Sentence addition.</w:t>
      </w:r>
    </w:p>
  </w:comment>
  <w:comment w:id="380" w:author="Nishant Patel" w:date="2019-08-08T18:12:00Z" w:initials="NP">
    <w:p w14:paraId="5D748E59" w14:textId="16445929" w:rsidR="00782459" w:rsidRDefault="00782459">
      <w:pPr>
        <w:pStyle w:val="CommentText"/>
      </w:pPr>
      <w:r>
        <w:rPr>
          <w:rStyle w:val="CommentReference"/>
        </w:rPr>
        <w:annotationRef/>
      </w:r>
      <w:r>
        <w:t>Changed the sentence.</w:t>
      </w:r>
    </w:p>
  </w:comment>
  <w:comment w:id="499" w:author="Nishant Patel" w:date="2019-08-08T18:11:00Z" w:initials="NP">
    <w:p w14:paraId="0A007716" w14:textId="08EBE9CA" w:rsidR="00782459" w:rsidRDefault="00782459">
      <w:pPr>
        <w:pStyle w:val="CommentText"/>
      </w:pPr>
      <w:r>
        <w:rPr>
          <w:rStyle w:val="CommentReference"/>
        </w:rPr>
        <w:annotationRef/>
      </w:r>
      <w:r>
        <w:t>Could be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C32A1D" w15:done="0"/>
  <w15:commentEx w15:paraId="14F42ADC" w15:done="0"/>
  <w15:commentEx w15:paraId="2DF39765" w15:done="0"/>
  <w15:commentEx w15:paraId="3299F6E4" w15:done="0"/>
  <w15:commentEx w15:paraId="571D3B28" w15:done="0"/>
  <w15:commentEx w15:paraId="5D748E59" w15:done="0"/>
  <w15:commentEx w15:paraId="0A0077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C32A1D" w16cid:durableId="20F6E51D"/>
  <w16cid:commentId w16cid:paraId="14F42ADC" w16cid:durableId="20F6E504"/>
  <w16cid:commentId w16cid:paraId="2DF39765" w16cid:durableId="20F6E4C2"/>
  <w16cid:commentId w16cid:paraId="3299F6E4" w16cid:durableId="20F6E4A7"/>
  <w16cid:commentId w16cid:paraId="571D3B28" w16cid:durableId="20F6E48D"/>
  <w16cid:commentId w16cid:paraId="5D748E59" w16cid:durableId="20F6E47B"/>
  <w16cid:commentId w16cid:paraId="0A007716" w16cid:durableId="20F6E4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Swis721 BT">
    <w:charset w:val="00"/>
    <w:family w:val="swiss"/>
    <w:pitch w:val="variable"/>
    <w:sig w:usb0="800000AF" w:usb1="1000204A" w:usb2="00000000" w:usb3="00000000" w:csb0="0000001B"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E644D"/>
    <w:multiLevelType w:val="hybridMultilevel"/>
    <w:tmpl w:val="BA76B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hant Patel">
    <w15:presenceInfo w15:providerId="AD" w15:userId="S::Nishant.Patel@kbl.co.in::d9b8cc7a-6dff-47e1-8f50-79f537cfa8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4F"/>
    <w:rsid w:val="000173B1"/>
    <w:rsid w:val="00021F5F"/>
    <w:rsid w:val="00062156"/>
    <w:rsid w:val="00075809"/>
    <w:rsid w:val="000869C3"/>
    <w:rsid w:val="000B0E93"/>
    <w:rsid w:val="000C009D"/>
    <w:rsid w:val="000C05D4"/>
    <w:rsid w:val="000D4811"/>
    <w:rsid w:val="000E2639"/>
    <w:rsid w:val="000F25DA"/>
    <w:rsid w:val="000F795C"/>
    <w:rsid w:val="00105DA6"/>
    <w:rsid w:val="0010758D"/>
    <w:rsid w:val="0012173B"/>
    <w:rsid w:val="00130D98"/>
    <w:rsid w:val="001479E5"/>
    <w:rsid w:val="00150307"/>
    <w:rsid w:val="001537EB"/>
    <w:rsid w:val="00167B5E"/>
    <w:rsid w:val="001A2EA5"/>
    <w:rsid w:val="001B4C3B"/>
    <w:rsid w:val="001B5414"/>
    <w:rsid w:val="001C0659"/>
    <w:rsid w:val="001C53B6"/>
    <w:rsid w:val="001C5B9D"/>
    <w:rsid w:val="001F02F3"/>
    <w:rsid w:val="001F22F8"/>
    <w:rsid w:val="002011FC"/>
    <w:rsid w:val="00201E2C"/>
    <w:rsid w:val="002061A6"/>
    <w:rsid w:val="00243ECD"/>
    <w:rsid w:val="00256559"/>
    <w:rsid w:val="002658F1"/>
    <w:rsid w:val="00270A19"/>
    <w:rsid w:val="0027504F"/>
    <w:rsid w:val="0029745C"/>
    <w:rsid w:val="002A497F"/>
    <w:rsid w:val="002D6F31"/>
    <w:rsid w:val="002E75B9"/>
    <w:rsid w:val="002F76E6"/>
    <w:rsid w:val="00300985"/>
    <w:rsid w:val="00313AA9"/>
    <w:rsid w:val="00322A44"/>
    <w:rsid w:val="00324C81"/>
    <w:rsid w:val="003276AF"/>
    <w:rsid w:val="003653B3"/>
    <w:rsid w:val="00366B34"/>
    <w:rsid w:val="00370C0A"/>
    <w:rsid w:val="003B36B8"/>
    <w:rsid w:val="003B4E46"/>
    <w:rsid w:val="003D5448"/>
    <w:rsid w:val="003D706D"/>
    <w:rsid w:val="003E0838"/>
    <w:rsid w:val="003E2E81"/>
    <w:rsid w:val="003F0CC5"/>
    <w:rsid w:val="003F35E5"/>
    <w:rsid w:val="0040647D"/>
    <w:rsid w:val="00407638"/>
    <w:rsid w:val="00424292"/>
    <w:rsid w:val="00434D5E"/>
    <w:rsid w:val="00445427"/>
    <w:rsid w:val="00450653"/>
    <w:rsid w:val="00452426"/>
    <w:rsid w:val="00480AFD"/>
    <w:rsid w:val="004D1DBD"/>
    <w:rsid w:val="004E1223"/>
    <w:rsid w:val="004F7279"/>
    <w:rsid w:val="004F764B"/>
    <w:rsid w:val="005317E5"/>
    <w:rsid w:val="00541B31"/>
    <w:rsid w:val="005467FA"/>
    <w:rsid w:val="005476C8"/>
    <w:rsid w:val="00550094"/>
    <w:rsid w:val="00560558"/>
    <w:rsid w:val="0057417C"/>
    <w:rsid w:val="005928E1"/>
    <w:rsid w:val="005A187E"/>
    <w:rsid w:val="005B4BC5"/>
    <w:rsid w:val="005C3969"/>
    <w:rsid w:val="006149C2"/>
    <w:rsid w:val="006324E7"/>
    <w:rsid w:val="006619CA"/>
    <w:rsid w:val="006652DD"/>
    <w:rsid w:val="00674737"/>
    <w:rsid w:val="006A4FD2"/>
    <w:rsid w:val="006B3278"/>
    <w:rsid w:val="006B4C40"/>
    <w:rsid w:val="00717B2B"/>
    <w:rsid w:val="00721537"/>
    <w:rsid w:val="00723E8C"/>
    <w:rsid w:val="0072491E"/>
    <w:rsid w:val="007354A1"/>
    <w:rsid w:val="00742973"/>
    <w:rsid w:val="00751B17"/>
    <w:rsid w:val="00751B49"/>
    <w:rsid w:val="00772219"/>
    <w:rsid w:val="00773BB6"/>
    <w:rsid w:val="00782459"/>
    <w:rsid w:val="007956C9"/>
    <w:rsid w:val="007B2517"/>
    <w:rsid w:val="007C123C"/>
    <w:rsid w:val="007C62EB"/>
    <w:rsid w:val="007D4713"/>
    <w:rsid w:val="007E4827"/>
    <w:rsid w:val="007E67A2"/>
    <w:rsid w:val="008010A6"/>
    <w:rsid w:val="00813FFA"/>
    <w:rsid w:val="008548EF"/>
    <w:rsid w:val="008621A2"/>
    <w:rsid w:val="00862423"/>
    <w:rsid w:val="00871BD3"/>
    <w:rsid w:val="00876453"/>
    <w:rsid w:val="00881D5E"/>
    <w:rsid w:val="00887582"/>
    <w:rsid w:val="008C3726"/>
    <w:rsid w:val="008C550B"/>
    <w:rsid w:val="008D098B"/>
    <w:rsid w:val="008F63B5"/>
    <w:rsid w:val="009073FD"/>
    <w:rsid w:val="009116D6"/>
    <w:rsid w:val="00921D3B"/>
    <w:rsid w:val="00936D35"/>
    <w:rsid w:val="0095450E"/>
    <w:rsid w:val="009578DA"/>
    <w:rsid w:val="00974FA0"/>
    <w:rsid w:val="00976E43"/>
    <w:rsid w:val="009875E2"/>
    <w:rsid w:val="00990D23"/>
    <w:rsid w:val="0099121F"/>
    <w:rsid w:val="009C76BF"/>
    <w:rsid w:val="009D42D5"/>
    <w:rsid w:val="009E0CEC"/>
    <w:rsid w:val="009F7441"/>
    <w:rsid w:val="00A006E7"/>
    <w:rsid w:val="00A15FC8"/>
    <w:rsid w:val="00A24A62"/>
    <w:rsid w:val="00A25622"/>
    <w:rsid w:val="00A45C40"/>
    <w:rsid w:val="00A5519A"/>
    <w:rsid w:val="00A60735"/>
    <w:rsid w:val="00A834D1"/>
    <w:rsid w:val="00A8480A"/>
    <w:rsid w:val="00A8622E"/>
    <w:rsid w:val="00A94151"/>
    <w:rsid w:val="00AC1746"/>
    <w:rsid w:val="00AF7A4C"/>
    <w:rsid w:val="00B070FD"/>
    <w:rsid w:val="00B07E54"/>
    <w:rsid w:val="00B112DB"/>
    <w:rsid w:val="00B17D17"/>
    <w:rsid w:val="00B211D5"/>
    <w:rsid w:val="00B237F8"/>
    <w:rsid w:val="00B2520D"/>
    <w:rsid w:val="00B46DD1"/>
    <w:rsid w:val="00B54D71"/>
    <w:rsid w:val="00B857BF"/>
    <w:rsid w:val="00B86B04"/>
    <w:rsid w:val="00BA1492"/>
    <w:rsid w:val="00BA3623"/>
    <w:rsid w:val="00BE4FA7"/>
    <w:rsid w:val="00BF62A3"/>
    <w:rsid w:val="00BF7E6A"/>
    <w:rsid w:val="00C340A3"/>
    <w:rsid w:val="00C3425F"/>
    <w:rsid w:val="00C44F5F"/>
    <w:rsid w:val="00C46175"/>
    <w:rsid w:val="00C505F4"/>
    <w:rsid w:val="00C52D5F"/>
    <w:rsid w:val="00C639D0"/>
    <w:rsid w:val="00C85BE1"/>
    <w:rsid w:val="00C87053"/>
    <w:rsid w:val="00C90CFB"/>
    <w:rsid w:val="00CA2AE6"/>
    <w:rsid w:val="00CA6FCE"/>
    <w:rsid w:val="00CA7816"/>
    <w:rsid w:val="00CC036C"/>
    <w:rsid w:val="00CF6FA7"/>
    <w:rsid w:val="00D00BB0"/>
    <w:rsid w:val="00D14F84"/>
    <w:rsid w:val="00D45F0D"/>
    <w:rsid w:val="00D4622D"/>
    <w:rsid w:val="00D653E3"/>
    <w:rsid w:val="00D76AFA"/>
    <w:rsid w:val="00D83725"/>
    <w:rsid w:val="00D91105"/>
    <w:rsid w:val="00D923A3"/>
    <w:rsid w:val="00DB46F0"/>
    <w:rsid w:val="00DD3892"/>
    <w:rsid w:val="00DF6498"/>
    <w:rsid w:val="00DF672A"/>
    <w:rsid w:val="00E078CB"/>
    <w:rsid w:val="00E12983"/>
    <w:rsid w:val="00E27528"/>
    <w:rsid w:val="00E36231"/>
    <w:rsid w:val="00E40E37"/>
    <w:rsid w:val="00E550F4"/>
    <w:rsid w:val="00E9430A"/>
    <w:rsid w:val="00EC1793"/>
    <w:rsid w:val="00EE7CBB"/>
    <w:rsid w:val="00EF1885"/>
    <w:rsid w:val="00EF6CBA"/>
    <w:rsid w:val="00F21AF8"/>
    <w:rsid w:val="00F32442"/>
    <w:rsid w:val="00F36D0F"/>
    <w:rsid w:val="00F36E85"/>
    <w:rsid w:val="00F42EC3"/>
    <w:rsid w:val="00F62286"/>
    <w:rsid w:val="00F63869"/>
    <w:rsid w:val="00F63A54"/>
    <w:rsid w:val="00F6745D"/>
    <w:rsid w:val="00F77A83"/>
    <w:rsid w:val="00F85075"/>
    <w:rsid w:val="00FA5E6F"/>
    <w:rsid w:val="00FB0401"/>
    <w:rsid w:val="00FB3D83"/>
    <w:rsid w:val="00FB6BB1"/>
    <w:rsid w:val="00FC2284"/>
    <w:rsid w:val="00FC382E"/>
    <w:rsid w:val="00FD0687"/>
    <w:rsid w:val="00FD7A16"/>
    <w:rsid w:val="00FF1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CA7D"/>
  <w15:chartTrackingRefBased/>
  <w15:docId w15:val="{35059CA9-1719-42C0-85A9-D8DED373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0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0FD"/>
    <w:rPr>
      <w:rFonts w:ascii="Segoe UI" w:hAnsi="Segoe UI" w:cs="Segoe UI"/>
      <w:sz w:val="18"/>
      <w:szCs w:val="18"/>
    </w:rPr>
  </w:style>
  <w:style w:type="paragraph" w:styleId="ListParagraph">
    <w:name w:val="List Paragraph"/>
    <w:basedOn w:val="Normal"/>
    <w:uiPriority w:val="34"/>
    <w:qFormat/>
    <w:rsid w:val="00F42EC3"/>
    <w:pPr>
      <w:ind w:left="720"/>
      <w:contextualSpacing/>
    </w:pPr>
  </w:style>
  <w:style w:type="character" w:styleId="CommentReference">
    <w:name w:val="annotation reference"/>
    <w:basedOn w:val="DefaultParagraphFont"/>
    <w:uiPriority w:val="99"/>
    <w:semiHidden/>
    <w:unhideWhenUsed/>
    <w:rsid w:val="00782459"/>
    <w:rPr>
      <w:sz w:val="16"/>
      <w:szCs w:val="16"/>
    </w:rPr>
  </w:style>
  <w:style w:type="paragraph" w:styleId="CommentText">
    <w:name w:val="annotation text"/>
    <w:basedOn w:val="Normal"/>
    <w:link w:val="CommentTextChar"/>
    <w:uiPriority w:val="99"/>
    <w:semiHidden/>
    <w:unhideWhenUsed/>
    <w:rsid w:val="00782459"/>
    <w:pPr>
      <w:spacing w:line="240" w:lineRule="auto"/>
    </w:pPr>
    <w:rPr>
      <w:sz w:val="20"/>
      <w:szCs w:val="20"/>
    </w:rPr>
  </w:style>
  <w:style w:type="character" w:customStyle="1" w:styleId="CommentTextChar">
    <w:name w:val="Comment Text Char"/>
    <w:basedOn w:val="DefaultParagraphFont"/>
    <w:link w:val="CommentText"/>
    <w:uiPriority w:val="99"/>
    <w:semiHidden/>
    <w:rsid w:val="00782459"/>
    <w:rPr>
      <w:sz w:val="20"/>
      <w:szCs w:val="20"/>
    </w:rPr>
  </w:style>
  <w:style w:type="paragraph" w:styleId="CommentSubject">
    <w:name w:val="annotation subject"/>
    <w:basedOn w:val="CommentText"/>
    <w:next w:val="CommentText"/>
    <w:link w:val="CommentSubjectChar"/>
    <w:uiPriority w:val="99"/>
    <w:semiHidden/>
    <w:unhideWhenUsed/>
    <w:rsid w:val="00782459"/>
    <w:rPr>
      <w:b/>
      <w:bCs/>
    </w:rPr>
  </w:style>
  <w:style w:type="character" w:customStyle="1" w:styleId="CommentSubjectChar">
    <w:name w:val="Comment Subject Char"/>
    <w:basedOn w:val="CommentTextChar"/>
    <w:link w:val="CommentSubject"/>
    <w:uiPriority w:val="99"/>
    <w:semiHidden/>
    <w:rsid w:val="007824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525128">
      <w:bodyDiv w:val="1"/>
      <w:marLeft w:val="0"/>
      <w:marRight w:val="0"/>
      <w:marTop w:val="0"/>
      <w:marBottom w:val="0"/>
      <w:divBdr>
        <w:top w:val="none" w:sz="0" w:space="0" w:color="auto"/>
        <w:left w:val="none" w:sz="0" w:space="0" w:color="auto"/>
        <w:bottom w:val="none" w:sz="0" w:space="0" w:color="auto"/>
        <w:right w:val="none" w:sz="0" w:space="0" w:color="auto"/>
      </w:divBdr>
    </w:div>
    <w:div w:id="1648393780">
      <w:bodyDiv w:val="1"/>
      <w:marLeft w:val="0"/>
      <w:marRight w:val="0"/>
      <w:marTop w:val="0"/>
      <w:marBottom w:val="0"/>
      <w:divBdr>
        <w:top w:val="none" w:sz="0" w:space="0" w:color="auto"/>
        <w:left w:val="none" w:sz="0" w:space="0" w:color="auto"/>
        <w:bottom w:val="none" w:sz="0" w:space="0" w:color="auto"/>
        <w:right w:val="none" w:sz="0" w:space="0" w:color="auto"/>
      </w:divBdr>
    </w:div>
    <w:div w:id="20676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Patel</dc:creator>
  <cp:keywords/>
  <dc:description/>
  <cp:lastModifiedBy>Nishant Patel</cp:lastModifiedBy>
  <cp:revision>5</cp:revision>
  <cp:lastPrinted>2019-08-06T04:21:00Z</cp:lastPrinted>
  <dcterms:created xsi:type="dcterms:W3CDTF">2019-08-08T12:47:00Z</dcterms:created>
  <dcterms:modified xsi:type="dcterms:W3CDTF">2019-08-08T12:58:00Z</dcterms:modified>
</cp:coreProperties>
</file>