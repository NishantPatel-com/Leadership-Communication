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08F4F" w14:textId="2523A074" w:rsidR="00A25622" w:rsidRPr="00F031D7" w:rsidRDefault="00FB3D83">
      <w:pPr>
        <w:rPr>
          <w:rFonts w:ascii="Swis721 BT" w:hAnsi="Swis721 BT"/>
          <w:sz w:val="24"/>
          <w:szCs w:val="24"/>
          <w:lang w:val="en-GB"/>
        </w:rPr>
      </w:pPr>
      <w:r w:rsidRPr="00F031D7">
        <w:rPr>
          <w:rFonts w:ascii="Swis721 BT" w:hAnsi="Swis721 BT"/>
          <w:sz w:val="24"/>
          <w:szCs w:val="24"/>
          <w:lang w:val="en-GB"/>
        </w:rPr>
        <w:t xml:space="preserve">Respected Director ________, </w:t>
      </w:r>
      <w:r w:rsidR="007C62EB" w:rsidRPr="00F031D7">
        <w:rPr>
          <w:rFonts w:ascii="Swis721 BT" w:hAnsi="Swis721 BT"/>
          <w:sz w:val="24"/>
          <w:szCs w:val="24"/>
          <w:lang w:val="en-GB"/>
        </w:rPr>
        <w:t>p</w:t>
      </w:r>
      <w:r w:rsidRPr="00F031D7">
        <w:rPr>
          <w:rFonts w:ascii="Swis721 BT" w:hAnsi="Swis721 BT"/>
          <w:sz w:val="24"/>
          <w:szCs w:val="24"/>
          <w:lang w:val="en-GB"/>
        </w:rPr>
        <w:t xml:space="preserve">rofessors, academic and administrative staff members, </w:t>
      </w:r>
      <w:r w:rsidR="007C62EB" w:rsidRPr="00F031D7">
        <w:rPr>
          <w:rFonts w:ascii="Swis721 BT" w:hAnsi="Swis721 BT"/>
          <w:sz w:val="24"/>
          <w:szCs w:val="24"/>
          <w:lang w:val="en-GB"/>
        </w:rPr>
        <w:t xml:space="preserve">and </w:t>
      </w:r>
      <w:r w:rsidRPr="00F031D7">
        <w:rPr>
          <w:rFonts w:ascii="Swis721 BT" w:hAnsi="Swis721 BT"/>
          <w:sz w:val="24"/>
          <w:szCs w:val="24"/>
          <w:lang w:val="en-GB"/>
        </w:rPr>
        <w:t>my dear young friends.</w:t>
      </w:r>
      <w:r w:rsidR="001537EB" w:rsidRPr="00F031D7">
        <w:rPr>
          <w:rFonts w:ascii="Swis721 BT" w:hAnsi="Swis721 BT"/>
          <w:sz w:val="24"/>
          <w:szCs w:val="24"/>
          <w:lang w:val="en-GB"/>
        </w:rPr>
        <w:t xml:space="preserve">  </w:t>
      </w:r>
      <w:r w:rsidR="007354A1" w:rsidRPr="00F031D7">
        <w:rPr>
          <w:rFonts w:ascii="Swis721 BT" w:hAnsi="Swis721 BT"/>
          <w:sz w:val="24"/>
          <w:szCs w:val="24"/>
          <w:lang w:val="en-GB"/>
        </w:rPr>
        <w:t xml:space="preserve"> </w:t>
      </w:r>
      <w:r w:rsidR="00CD263A" w:rsidRPr="00F031D7">
        <w:rPr>
          <w:rFonts w:ascii="Swis721 BT" w:hAnsi="Swis721 BT"/>
          <w:sz w:val="24"/>
          <w:szCs w:val="24"/>
          <w:lang w:val="en-GB"/>
        </w:rPr>
        <w:t xml:space="preserve"> </w:t>
      </w:r>
      <w:r w:rsidR="007354A1" w:rsidRPr="00F031D7">
        <w:rPr>
          <w:rFonts w:ascii="Swis721 BT" w:hAnsi="Swis721 BT"/>
          <w:sz w:val="24"/>
          <w:szCs w:val="24"/>
          <w:lang w:val="en-GB"/>
        </w:rPr>
        <w:t xml:space="preserve"> </w:t>
      </w:r>
      <w:r w:rsidR="00B070FD" w:rsidRPr="00F031D7">
        <w:rPr>
          <w:rFonts w:ascii="Swis721 BT" w:hAnsi="Swis721 BT"/>
          <w:sz w:val="24"/>
          <w:szCs w:val="24"/>
          <w:lang w:val="en-GB"/>
        </w:rPr>
        <w:t xml:space="preserve">  </w:t>
      </w:r>
      <w:r w:rsidR="009869F4">
        <w:rPr>
          <w:rFonts w:ascii="Swis721 BT" w:hAnsi="Swis721 BT"/>
          <w:sz w:val="24"/>
          <w:szCs w:val="24"/>
          <w:lang w:val="en-GB"/>
        </w:rPr>
        <w:t xml:space="preserve">  </w:t>
      </w:r>
    </w:p>
    <w:p w14:paraId="783E3CD6" w14:textId="7B84A945" w:rsidR="00DD6112" w:rsidRPr="00F031D7" w:rsidRDefault="00D00BB0">
      <w:pPr>
        <w:rPr>
          <w:rFonts w:ascii="Swis721 BT" w:hAnsi="Swis721 BT"/>
          <w:sz w:val="24"/>
          <w:szCs w:val="24"/>
          <w:lang w:val="en-GB"/>
        </w:rPr>
      </w:pPr>
      <w:r w:rsidRPr="00F031D7">
        <w:rPr>
          <w:rFonts w:ascii="Swis721 BT" w:hAnsi="Swis721 BT"/>
          <w:sz w:val="24"/>
          <w:szCs w:val="24"/>
          <w:lang w:val="en-GB"/>
        </w:rPr>
        <w:t xml:space="preserve">First of all, a heartfelt </w:t>
      </w:r>
      <w:r w:rsidR="00E27528" w:rsidRPr="00F031D7">
        <w:rPr>
          <w:rFonts w:ascii="Swis721 BT" w:hAnsi="Swis721 BT"/>
          <w:sz w:val="24"/>
          <w:szCs w:val="24"/>
          <w:lang w:val="en-GB"/>
        </w:rPr>
        <w:t>t</w:t>
      </w:r>
      <w:r w:rsidRPr="00F031D7">
        <w:rPr>
          <w:rFonts w:ascii="Swis721 BT" w:hAnsi="Swis721 BT"/>
          <w:sz w:val="24"/>
          <w:szCs w:val="24"/>
          <w:lang w:val="en-GB"/>
        </w:rPr>
        <w:t xml:space="preserve">hank </w:t>
      </w:r>
      <w:r w:rsidR="00E27528" w:rsidRPr="00F031D7">
        <w:rPr>
          <w:rFonts w:ascii="Swis721 BT" w:hAnsi="Swis721 BT"/>
          <w:sz w:val="24"/>
          <w:szCs w:val="24"/>
          <w:lang w:val="en-GB"/>
        </w:rPr>
        <w:t>y</w:t>
      </w:r>
      <w:r w:rsidRPr="00F031D7">
        <w:rPr>
          <w:rFonts w:ascii="Swis721 BT" w:hAnsi="Swis721 BT"/>
          <w:sz w:val="24"/>
          <w:szCs w:val="24"/>
          <w:lang w:val="en-GB"/>
        </w:rPr>
        <w:t>ou</w:t>
      </w:r>
      <w:r w:rsidR="00FB3D83" w:rsidRPr="00F031D7">
        <w:rPr>
          <w:rFonts w:ascii="Swis721 BT" w:hAnsi="Swis721 BT"/>
          <w:sz w:val="24"/>
          <w:szCs w:val="24"/>
          <w:lang w:val="en-GB"/>
        </w:rPr>
        <w:t xml:space="preserve"> for inviting me on this </w:t>
      </w:r>
      <w:r w:rsidR="00E27528" w:rsidRPr="00F031D7">
        <w:rPr>
          <w:rFonts w:ascii="Swis721 BT" w:hAnsi="Swis721 BT"/>
          <w:sz w:val="24"/>
          <w:szCs w:val="24"/>
          <w:lang w:val="en-GB"/>
        </w:rPr>
        <w:t>opportune</w:t>
      </w:r>
      <w:r w:rsidR="00FB3D83" w:rsidRPr="00F031D7">
        <w:rPr>
          <w:rFonts w:ascii="Swis721 BT" w:hAnsi="Swis721 BT"/>
          <w:sz w:val="24"/>
          <w:szCs w:val="24"/>
          <w:lang w:val="en-GB"/>
        </w:rPr>
        <w:t xml:space="preserve"> occasion. </w:t>
      </w:r>
      <w:r w:rsidR="00256559" w:rsidRPr="00F031D7">
        <w:rPr>
          <w:rFonts w:ascii="Swis721 BT" w:hAnsi="Swis721 BT"/>
          <w:sz w:val="24"/>
          <w:szCs w:val="24"/>
          <w:lang w:val="en-GB"/>
        </w:rPr>
        <w:t xml:space="preserve">l </w:t>
      </w:r>
      <w:r w:rsidR="00FB3D83" w:rsidRPr="00F031D7">
        <w:rPr>
          <w:rFonts w:ascii="Swis721 BT" w:hAnsi="Swis721 BT"/>
          <w:sz w:val="24"/>
          <w:szCs w:val="24"/>
          <w:lang w:val="en-GB"/>
        </w:rPr>
        <w:t xml:space="preserve">feel truly </w:t>
      </w:r>
      <w:r w:rsidR="00256559" w:rsidRPr="00F031D7">
        <w:rPr>
          <w:rFonts w:ascii="Swis721 BT" w:hAnsi="Swis721 BT"/>
          <w:sz w:val="24"/>
          <w:szCs w:val="24"/>
          <w:lang w:val="en-GB"/>
        </w:rPr>
        <w:t xml:space="preserve">privileged to be invited </w:t>
      </w:r>
      <w:r w:rsidR="00FB3D83" w:rsidRPr="00F031D7">
        <w:rPr>
          <w:rFonts w:ascii="Swis721 BT" w:hAnsi="Swis721 BT"/>
          <w:sz w:val="24"/>
          <w:szCs w:val="24"/>
          <w:lang w:val="en-GB"/>
        </w:rPr>
        <w:t xml:space="preserve">here </w:t>
      </w:r>
      <w:r w:rsidR="007E67A2" w:rsidRPr="00F031D7">
        <w:rPr>
          <w:rFonts w:ascii="Swis721 BT" w:hAnsi="Swis721 BT"/>
          <w:sz w:val="24"/>
          <w:szCs w:val="24"/>
          <w:lang w:val="en-GB"/>
        </w:rPr>
        <w:t>as a speaker/ch</w:t>
      </w:r>
      <w:r w:rsidR="00244255" w:rsidRPr="00F031D7">
        <w:rPr>
          <w:rFonts w:ascii="Swis721 BT" w:hAnsi="Swis721 BT"/>
          <w:sz w:val="24"/>
          <w:szCs w:val="24"/>
          <w:lang w:val="en-GB"/>
        </w:rPr>
        <w:t xml:space="preserve">ief guest for </w:t>
      </w:r>
      <w:r w:rsidR="007E67A2" w:rsidRPr="00F031D7">
        <w:rPr>
          <w:rFonts w:ascii="Swis721 BT" w:hAnsi="Swis721 BT"/>
          <w:sz w:val="24"/>
          <w:szCs w:val="24"/>
          <w:lang w:val="en-GB"/>
        </w:rPr>
        <w:t>the convocation ceremony of a prestigious ins</w:t>
      </w:r>
      <w:r w:rsidR="00717B2B" w:rsidRPr="00F031D7">
        <w:rPr>
          <w:rFonts w:ascii="Swis721 BT" w:hAnsi="Swis721 BT"/>
          <w:sz w:val="24"/>
          <w:szCs w:val="24"/>
          <w:lang w:val="en-GB"/>
        </w:rPr>
        <w:t>ti</w:t>
      </w:r>
      <w:r w:rsidR="007E67A2" w:rsidRPr="00F031D7">
        <w:rPr>
          <w:rFonts w:ascii="Swis721 BT" w:hAnsi="Swis721 BT"/>
          <w:sz w:val="24"/>
          <w:szCs w:val="24"/>
          <w:lang w:val="en-GB"/>
        </w:rPr>
        <w:t xml:space="preserve">tute like </w:t>
      </w:r>
      <w:r w:rsidR="0087626A" w:rsidRPr="00F031D7">
        <w:rPr>
          <w:rFonts w:ascii="Swis721 BT" w:hAnsi="Swis721 BT"/>
          <w:sz w:val="24"/>
          <w:szCs w:val="24"/>
          <w:lang w:val="en-GB"/>
        </w:rPr>
        <w:t>IISER Bhopal</w:t>
      </w:r>
      <w:r w:rsidR="007E67A2" w:rsidRPr="00F031D7">
        <w:rPr>
          <w:rFonts w:ascii="Swis721 BT" w:hAnsi="Swis721 BT"/>
          <w:sz w:val="24"/>
          <w:szCs w:val="24"/>
          <w:lang w:val="en-GB"/>
        </w:rPr>
        <w:t>.</w:t>
      </w:r>
      <w:r w:rsidR="00DD6112" w:rsidRPr="00F031D7">
        <w:rPr>
          <w:rFonts w:ascii="Swis721 BT" w:hAnsi="Swis721 BT"/>
          <w:sz w:val="24"/>
          <w:szCs w:val="24"/>
          <w:lang w:val="en-GB"/>
        </w:rPr>
        <w:t xml:space="preserve"> </w:t>
      </w:r>
      <w:r w:rsidR="00F75985" w:rsidRPr="00F031D7">
        <w:rPr>
          <w:rFonts w:ascii="Swis721 BT" w:hAnsi="Swis721 BT"/>
          <w:sz w:val="24"/>
          <w:szCs w:val="24"/>
          <w:lang w:val="en-GB"/>
        </w:rPr>
        <w:t xml:space="preserve">  </w:t>
      </w:r>
    </w:p>
    <w:p w14:paraId="4886083C" w14:textId="7F993017" w:rsidR="00DD6112" w:rsidRPr="00F031D7" w:rsidRDefault="00DD6112" w:rsidP="00DD6112">
      <w:pPr>
        <w:rPr>
          <w:rFonts w:ascii="Swis721 BT" w:hAnsi="Swis721 BT"/>
          <w:color w:val="FF0000"/>
          <w:sz w:val="24"/>
          <w:szCs w:val="24"/>
          <w:lang w:val="en-GB"/>
        </w:rPr>
      </w:pPr>
      <w:r w:rsidRPr="00F031D7">
        <w:rPr>
          <w:rFonts w:ascii="Swis721 BT" w:hAnsi="Swis721 BT"/>
          <w:color w:val="FF0000"/>
          <w:sz w:val="24"/>
          <w:szCs w:val="24"/>
          <w:lang w:val="en-GB"/>
        </w:rPr>
        <w:t xml:space="preserve">Now, when I use the adjective ‘prestigious’, I have done my ‘research’ before saying that. </w:t>
      </w:r>
      <w:r w:rsidRPr="00F031D7">
        <w:rPr>
          <w:rFonts w:ascii="Swis721 BT" w:hAnsi="Swis721 BT"/>
          <w:sz w:val="24"/>
          <w:szCs w:val="24"/>
          <w:lang w:val="en-GB"/>
        </w:rPr>
        <w:t xml:space="preserve">I have been hearing a lot of rave reviews about how IISERs are among the top Indian educational institutes for research education, especially for aspiring scientists. About how they are among the only few institutes in the country to offer a rare blend of training programme that enables the students to pursue a career in academia, R&amp;D institutes and science based industries. I believe this unusual blend of science, engineering and research is what makes this institute and each one of you truly precious for the country. </w:t>
      </w:r>
      <w:r w:rsidRPr="00F031D7">
        <w:rPr>
          <w:rFonts w:ascii="Swis721 BT" w:hAnsi="Swis721 BT"/>
          <w:color w:val="FF0000"/>
          <w:sz w:val="24"/>
          <w:szCs w:val="24"/>
          <w:lang w:val="en-GB"/>
        </w:rPr>
        <w:t>No wonder, the Government of India has awarded IISER the status of ‘Institute of National Importance’. It is indeed a proud and deserving achievement and I congratulate you all for that.</w:t>
      </w:r>
      <w:r w:rsidR="00546D36" w:rsidRPr="00F031D7">
        <w:rPr>
          <w:rFonts w:ascii="Swis721 BT" w:hAnsi="Swis721 BT"/>
          <w:color w:val="FF0000"/>
          <w:sz w:val="24"/>
          <w:szCs w:val="24"/>
          <w:lang w:val="en-GB"/>
        </w:rPr>
        <w:t xml:space="preserve">  </w:t>
      </w:r>
    </w:p>
    <w:p w14:paraId="41C36E92" w14:textId="52FDE586" w:rsidR="00B368D8" w:rsidRPr="00F031D7" w:rsidRDefault="00DD6112" w:rsidP="001F22F8">
      <w:pPr>
        <w:rPr>
          <w:rFonts w:ascii="Swis721 BT" w:hAnsi="Swis721 BT"/>
          <w:sz w:val="24"/>
          <w:szCs w:val="24"/>
          <w:lang w:val="en-GB"/>
        </w:rPr>
      </w:pPr>
      <w:r w:rsidRPr="00F031D7">
        <w:rPr>
          <w:rFonts w:ascii="Swis721 BT" w:hAnsi="Swis721 BT"/>
          <w:sz w:val="24"/>
          <w:szCs w:val="24"/>
          <w:lang w:val="en-GB"/>
        </w:rPr>
        <w:t xml:space="preserve">With a strong reputation like that, all you students present here are undoubtedly among the chosen ones destined to shape the future of this country in the coming years. Mind you, when you go out in the world outside as an IISER graduate, you would be perceived through a different glass. The expectations from you are bound to be much higher than other average engineering graduates. In your case, there would simply be no room for errors. You would be expected to be perfect in your job and knowledge right since the day you walk out of this prestigious institute. And mind you, living up to these expectations indeed is a big sense of responsibility. But then the invaluable experience gained during fulfilling these set of high expectations and responsibilities is exactly what will groom you for the future. Higher the expectations that you meet, the more you learn and </w:t>
      </w:r>
      <w:r w:rsidR="00CA4312" w:rsidRPr="00F031D7">
        <w:rPr>
          <w:rFonts w:ascii="Swis721 BT" w:hAnsi="Swis721 BT"/>
          <w:sz w:val="24"/>
          <w:szCs w:val="24"/>
          <w:lang w:val="en-GB"/>
        </w:rPr>
        <w:t xml:space="preserve">the more confident you become. </w:t>
      </w:r>
      <w:r w:rsidR="00EC036D" w:rsidRPr="00F031D7">
        <w:rPr>
          <w:rFonts w:ascii="Swis721 BT" w:hAnsi="Swis721 BT"/>
          <w:sz w:val="24"/>
          <w:szCs w:val="24"/>
          <w:lang w:val="en-GB"/>
        </w:rPr>
        <w:t>E</w:t>
      </w:r>
      <w:r w:rsidR="001F22F8" w:rsidRPr="00F031D7">
        <w:rPr>
          <w:rFonts w:ascii="Swis721 BT" w:hAnsi="Swis721 BT"/>
          <w:sz w:val="24"/>
          <w:szCs w:val="24"/>
          <w:lang w:val="en-GB"/>
        </w:rPr>
        <w:t xml:space="preserve">very student present here </w:t>
      </w:r>
      <w:r w:rsidR="00EC036D" w:rsidRPr="00F031D7">
        <w:rPr>
          <w:rFonts w:ascii="Swis721 BT" w:hAnsi="Swis721 BT"/>
          <w:sz w:val="24"/>
          <w:szCs w:val="24"/>
          <w:lang w:val="en-GB"/>
        </w:rPr>
        <w:t xml:space="preserve">is </w:t>
      </w:r>
      <w:r w:rsidR="00FB0401" w:rsidRPr="00F031D7">
        <w:rPr>
          <w:rFonts w:ascii="Swis721 BT" w:hAnsi="Swis721 BT"/>
          <w:sz w:val="24"/>
          <w:szCs w:val="24"/>
          <w:lang w:val="en-GB"/>
        </w:rPr>
        <w:t xml:space="preserve">blessed with the </w:t>
      </w:r>
      <w:r w:rsidR="00B368D8" w:rsidRPr="00F031D7">
        <w:rPr>
          <w:rFonts w:ascii="Swis721 BT" w:hAnsi="Swis721 BT"/>
          <w:sz w:val="24"/>
          <w:szCs w:val="24"/>
          <w:lang w:val="en-GB"/>
        </w:rPr>
        <w:t>p</w:t>
      </w:r>
      <w:r w:rsidR="00FB0401" w:rsidRPr="00F031D7">
        <w:rPr>
          <w:rFonts w:ascii="Swis721 BT" w:hAnsi="Swis721 BT"/>
          <w:sz w:val="24"/>
          <w:szCs w:val="24"/>
          <w:lang w:val="en-GB"/>
        </w:rPr>
        <w:t xml:space="preserve">ower of knowledge. </w:t>
      </w:r>
      <w:r w:rsidR="00EC036D" w:rsidRPr="00F031D7">
        <w:rPr>
          <w:rFonts w:ascii="Swis721 BT" w:hAnsi="Swis721 BT"/>
          <w:sz w:val="24"/>
          <w:szCs w:val="24"/>
          <w:lang w:val="en-GB"/>
        </w:rPr>
        <w:t>I strongly believe that each one of you has the skills and power to shape the destiny of India.</w:t>
      </w:r>
    </w:p>
    <w:p w14:paraId="25EB8ED1" w14:textId="2A0DCB55" w:rsidR="00EC036D" w:rsidRPr="00F031D7" w:rsidRDefault="00EC036D" w:rsidP="00CD263A">
      <w:pPr>
        <w:pStyle w:val="xmsonormal"/>
        <w:jc w:val="both"/>
        <w:rPr>
          <w:rFonts w:ascii="Swis721 BT" w:hAnsi="Swis721 BT"/>
          <w:sz w:val="24"/>
          <w:szCs w:val="24"/>
          <w:lang w:val="en-GB"/>
        </w:rPr>
      </w:pPr>
      <w:r w:rsidRPr="00F031D7">
        <w:rPr>
          <w:rFonts w:ascii="Swis721 BT" w:hAnsi="Swis721 BT"/>
          <w:sz w:val="24"/>
          <w:szCs w:val="24"/>
          <w:lang w:val="en-GB"/>
        </w:rPr>
        <w:t>Talking about the destiny of India, w</w:t>
      </w:r>
      <w:r w:rsidR="007D1656" w:rsidRPr="00F031D7">
        <w:rPr>
          <w:rFonts w:ascii="Swis721 BT" w:hAnsi="Swis721 BT"/>
          <w:sz w:val="24"/>
          <w:szCs w:val="24"/>
          <w:lang w:val="en-GB"/>
        </w:rPr>
        <w:t xml:space="preserve">e all know that the persisting conditions in the country over the last few months have been really tough. Ever since the onset of the Coronavirus pandemic, the entire world has virtually come to a standstill. </w:t>
      </w:r>
      <w:r w:rsidR="000B5313" w:rsidRPr="00F031D7">
        <w:rPr>
          <w:rFonts w:ascii="Swis721 BT" w:hAnsi="Swis721 BT"/>
          <w:sz w:val="24"/>
          <w:szCs w:val="24"/>
          <w:lang w:val="en-GB"/>
        </w:rPr>
        <w:t xml:space="preserve">The national lockdown announced by the government surely helped flatten the Covid-19 curve and protect lives, but it also resulted in an inevitable economic slowdown. </w:t>
      </w:r>
      <w:r w:rsidR="007D1656" w:rsidRPr="00F031D7">
        <w:rPr>
          <w:rFonts w:ascii="Swis721 BT" w:hAnsi="Swis721 BT"/>
          <w:sz w:val="24"/>
          <w:szCs w:val="24"/>
          <w:lang w:val="en-GB"/>
        </w:rPr>
        <w:t xml:space="preserve">These are challenging times for all of us and our resolute behaviour towards following the guidelines in fighting this pandemic will decide when we would be able to recover from this crisis. </w:t>
      </w:r>
      <w:r w:rsidR="000B5313" w:rsidRPr="00F031D7">
        <w:rPr>
          <w:rFonts w:ascii="Swis721 BT" w:hAnsi="Swis721 BT"/>
          <w:sz w:val="24"/>
          <w:szCs w:val="24"/>
          <w:lang w:val="en-GB"/>
        </w:rPr>
        <w:t>India, so far</w:t>
      </w:r>
      <w:r w:rsidRPr="00F031D7">
        <w:rPr>
          <w:rFonts w:ascii="Swis721 BT" w:hAnsi="Swis721 BT"/>
          <w:sz w:val="24"/>
          <w:szCs w:val="24"/>
          <w:lang w:val="en-GB"/>
        </w:rPr>
        <w:t>,</w:t>
      </w:r>
      <w:r w:rsidR="000B5313" w:rsidRPr="00F031D7">
        <w:rPr>
          <w:rFonts w:ascii="Swis721 BT" w:hAnsi="Swis721 BT"/>
          <w:sz w:val="24"/>
          <w:szCs w:val="24"/>
          <w:lang w:val="en-GB"/>
        </w:rPr>
        <w:t xml:space="preserve"> has shown </w:t>
      </w:r>
      <w:r w:rsidR="001758CA" w:rsidRPr="00F031D7">
        <w:rPr>
          <w:rFonts w:ascii="Swis721 BT" w:hAnsi="Swis721 BT"/>
          <w:sz w:val="24"/>
          <w:szCs w:val="24"/>
          <w:lang w:val="en-GB"/>
        </w:rPr>
        <w:t xml:space="preserve">remarkable committed </w:t>
      </w:r>
      <w:r w:rsidR="000B5313" w:rsidRPr="00F031D7">
        <w:rPr>
          <w:rFonts w:ascii="Swis721 BT" w:hAnsi="Swis721 BT"/>
          <w:sz w:val="24"/>
          <w:szCs w:val="24"/>
          <w:lang w:val="en-GB"/>
        </w:rPr>
        <w:t xml:space="preserve">resilience </w:t>
      </w:r>
      <w:r w:rsidR="001758CA" w:rsidRPr="00F031D7">
        <w:rPr>
          <w:rFonts w:ascii="Swis721 BT" w:hAnsi="Swis721 BT"/>
          <w:sz w:val="24"/>
          <w:szCs w:val="24"/>
          <w:lang w:val="en-GB"/>
        </w:rPr>
        <w:t>and resistance in this fight. Governments and pundits across the globe are applauding India and our government for the way we have been cautiously but assuredly adapting to the new “Post-</w:t>
      </w:r>
      <w:proofErr w:type="spellStart"/>
      <w:r w:rsidR="001758CA" w:rsidRPr="00F031D7">
        <w:rPr>
          <w:rFonts w:ascii="Swis721 BT" w:hAnsi="Swis721 BT"/>
          <w:sz w:val="24"/>
          <w:szCs w:val="24"/>
          <w:lang w:val="en-GB"/>
        </w:rPr>
        <w:t>Covid</w:t>
      </w:r>
      <w:proofErr w:type="spellEnd"/>
      <w:r w:rsidR="001758CA" w:rsidRPr="00F031D7">
        <w:rPr>
          <w:rFonts w:ascii="Swis721 BT" w:hAnsi="Swis721 BT"/>
          <w:sz w:val="24"/>
          <w:szCs w:val="24"/>
          <w:lang w:val="en-GB"/>
        </w:rPr>
        <w:t xml:space="preserve"> Way of Life” over the last few months. </w:t>
      </w:r>
    </w:p>
    <w:p w14:paraId="28017225" w14:textId="77777777" w:rsidR="00EC036D" w:rsidRPr="00F031D7" w:rsidRDefault="00EC036D" w:rsidP="00CD263A">
      <w:pPr>
        <w:pStyle w:val="xmsonormal"/>
        <w:jc w:val="both"/>
        <w:rPr>
          <w:rFonts w:ascii="Swis721 BT" w:hAnsi="Swis721 BT"/>
          <w:sz w:val="24"/>
          <w:szCs w:val="24"/>
          <w:lang w:val="en-GB"/>
        </w:rPr>
      </w:pPr>
    </w:p>
    <w:p w14:paraId="1CEA2637" w14:textId="07C316F4" w:rsidR="00AB710A" w:rsidRPr="00F031D7" w:rsidRDefault="00961754" w:rsidP="00CD263A">
      <w:pPr>
        <w:pStyle w:val="xmsonormal"/>
        <w:jc w:val="both"/>
        <w:rPr>
          <w:rFonts w:ascii="Swis721 BT" w:hAnsi="Swis721 BT"/>
          <w:color w:val="000000"/>
          <w:sz w:val="24"/>
          <w:szCs w:val="24"/>
          <w:lang w:val="en-GB"/>
        </w:rPr>
      </w:pPr>
      <w:r w:rsidRPr="00F031D7">
        <w:rPr>
          <w:rFonts w:ascii="Swis721 BT" w:hAnsi="Swis721 BT"/>
          <w:sz w:val="24"/>
          <w:szCs w:val="24"/>
          <w:lang w:val="en-GB"/>
        </w:rPr>
        <w:t xml:space="preserve">Unlike many other countries, India has so far been able to stave off community transmission of COVID-19 and life is slowly getting moving </w:t>
      </w:r>
      <w:r w:rsidR="00244255" w:rsidRPr="00F031D7">
        <w:rPr>
          <w:rFonts w:ascii="Swis721 BT" w:hAnsi="Swis721 BT"/>
          <w:sz w:val="24"/>
          <w:szCs w:val="24"/>
          <w:lang w:val="en-GB"/>
        </w:rPr>
        <w:t xml:space="preserve">back on track since the declaration </w:t>
      </w:r>
      <w:r w:rsidRPr="00F031D7">
        <w:rPr>
          <w:rFonts w:ascii="Swis721 BT" w:hAnsi="Swis721 BT"/>
          <w:sz w:val="24"/>
          <w:szCs w:val="24"/>
          <w:lang w:val="en-GB"/>
        </w:rPr>
        <w:t xml:space="preserve">of </w:t>
      </w:r>
      <w:r w:rsidR="00244255" w:rsidRPr="00F031D7">
        <w:rPr>
          <w:rFonts w:ascii="Swis721 BT" w:hAnsi="Swis721 BT"/>
          <w:sz w:val="24"/>
          <w:szCs w:val="24"/>
          <w:lang w:val="en-GB"/>
        </w:rPr>
        <w:t xml:space="preserve">the concerned </w:t>
      </w:r>
      <w:r w:rsidRPr="00F031D7">
        <w:rPr>
          <w:rFonts w:ascii="Swis721 BT" w:hAnsi="Swis721 BT"/>
          <w:sz w:val="24"/>
          <w:szCs w:val="24"/>
          <w:lang w:val="en-GB"/>
        </w:rPr>
        <w:t>lockdown relaxations by the administration. This gives me the confidence that things are moving towards a “new normal”. People are gradually learning to live with this Covid-19 menace</w:t>
      </w:r>
      <w:r w:rsidR="00AB710A" w:rsidRPr="00F031D7">
        <w:rPr>
          <w:rFonts w:ascii="Swis721 BT" w:hAnsi="Swis721 BT"/>
          <w:sz w:val="24"/>
          <w:szCs w:val="24"/>
          <w:lang w:val="en-GB"/>
        </w:rPr>
        <w:t xml:space="preserve">. </w:t>
      </w:r>
      <w:r w:rsidR="00AB710A" w:rsidRPr="00F031D7">
        <w:rPr>
          <w:rFonts w:ascii="Swis721 BT" w:hAnsi="Swis721 BT"/>
          <w:color w:val="FF0000"/>
          <w:sz w:val="24"/>
          <w:szCs w:val="24"/>
          <w:lang w:val="en-GB"/>
        </w:rPr>
        <w:t xml:space="preserve">I see it to be a long drawn battle </w:t>
      </w:r>
      <w:r w:rsidR="00AB710A" w:rsidRPr="00F031D7">
        <w:rPr>
          <w:rFonts w:ascii="Swis721 BT" w:hAnsi="Swis721 BT"/>
          <w:sz w:val="24"/>
          <w:szCs w:val="24"/>
          <w:lang w:val="en-GB"/>
        </w:rPr>
        <w:t xml:space="preserve">and we need to learn the art of progressing within these constraints. </w:t>
      </w:r>
      <w:r w:rsidR="00AB710A" w:rsidRPr="00F031D7">
        <w:rPr>
          <w:rFonts w:ascii="Swis721 BT" w:hAnsi="Swis721 BT"/>
          <w:color w:val="000000"/>
          <w:sz w:val="24"/>
          <w:szCs w:val="24"/>
          <w:lang w:val="en-GB"/>
        </w:rPr>
        <w:t xml:space="preserve">We must keep our morale high and fight against this menace by exercising self-discipline, following a healthy way of living and having a positive outlook. </w:t>
      </w:r>
    </w:p>
    <w:p w14:paraId="4159EF74" w14:textId="3243FC2C" w:rsidR="0036042C" w:rsidRPr="00F031D7" w:rsidRDefault="0036042C" w:rsidP="00CD263A">
      <w:pPr>
        <w:pStyle w:val="xmsonormal"/>
        <w:jc w:val="both"/>
        <w:rPr>
          <w:rFonts w:ascii="Swis721 BT" w:hAnsi="Swis721 BT"/>
          <w:color w:val="000000"/>
          <w:sz w:val="24"/>
          <w:szCs w:val="24"/>
          <w:lang w:val="en-GB"/>
        </w:rPr>
      </w:pPr>
    </w:p>
    <w:p w14:paraId="149EF1A5" w14:textId="1C547115" w:rsidR="0036042C" w:rsidRPr="00F031D7" w:rsidRDefault="0036042C" w:rsidP="00CD263A">
      <w:pPr>
        <w:spacing w:after="160" w:line="252" w:lineRule="auto"/>
        <w:jc w:val="both"/>
        <w:rPr>
          <w:rFonts w:ascii="Swis721 BT" w:hAnsi="Swis721 BT"/>
          <w:sz w:val="24"/>
          <w:szCs w:val="24"/>
          <w:shd w:val="clear" w:color="auto" w:fill="FFFFFF"/>
          <w:lang w:val="en-GB"/>
        </w:rPr>
      </w:pPr>
      <w:r w:rsidRPr="00F031D7">
        <w:rPr>
          <w:rFonts w:ascii="Swis721 BT" w:hAnsi="Swis721 BT"/>
          <w:sz w:val="24"/>
          <w:szCs w:val="24"/>
          <w:lang w:val="en-GB"/>
        </w:rPr>
        <w:t xml:space="preserve">The entire way of doing business is getting transformed. </w:t>
      </w:r>
      <w:r w:rsidRPr="00F031D7">
        <w:rPr>
          <w:rFonts w:ascii="Swis721 BT" w:hAnsi="Swis721 BT"/>
          <w:sz w:val="24"/>
          <w:szCs w:val="24"/>
          <w:shd w:val="clear" w:color="auto" w:fill="FFFFFF"/>
          <w:lang w:val="en-GB"/>
        </w:rPr>
        <w:t xml:space="preserve">As the country recovers from this crisis, the overall competitive and peer pressure seems to mounting across all levels. After all, it is more about survival than profit now for both the employers as well as the employees. While the organisations are preparing themselves to be ahead of the curve in putting their business back on track in the least possible time, the workforce is going all guns to justify their salary, job and position in the organisation. </w:t>
      </w:r>
      <w:r w:rsidRPr="00F031D7">
        <w:rPr>
          <w:rFonts w:ascii="Swis721 BT" w:hAnsi="Swis721 BT"/>
          <w:sz w:val="24"/>
          <w:szCs w:val="24"/>
          <w:lang w:val="en-GB"/>
        </w:rPr>
        <w:t xml:space="preserve">The Darwinian evolutionary theory of “Survival of the Fittest” </w:t>
      </w:r>
      <w:r w:rsidR="00723714" w:rsidRPr="00F031D7">
        <w:rPr>
          <w:rFonts w:ascii="Swis721 BT" w:hAnsi="Swis721 BT"/>
          <w:sz w:val="24"/>
          <w:szCs w:val="24"/>
          <w:lang w:val="en-GB"/>
        </w:rPr>
        <w:t>could never have been more relevant than today</w:t>
      </w:r>
      <w:r w:rsidRPr="00F031D7">
        <w:rPr>
          <w:rFonts w:ascii="Swis721 BT" w:hAnsi="Swis721 BT"/>
          <w:sz w:val="24"/>
          <w:szCs w:val="24"/>
          <w:lang w:val="en-GB"/>
        </w:rPr>
        <w:t>, though this time we may call it the “Survival of the Smartest”.</w:t>
      </w:r>
      <w:r w:rsidR="00076131" w:rsidRPr="00F031D7">
        <w:rPr>
          <w:rFonts w:ascii="Swis721 BT" w:hAnsi="Swis721 BT"/>
          <w:sz w:val="24"/>
          <w:szCs w:val="24"/>
          <w:lang w:val="en-GB"/>
        </w:rPr>
        <w:t xml:space="preserve"> The current situation challenges us to </w:t>
      </w:r>
      <w:r w:rsidR="00EB08A2" w:rsidRPr="00F031D7">
        <w:rPr>
          <w:rFonts w:ascii="Swis721 BT" w:hAnsi="Swis721 BT"/>
          <w:sz w:val="24"/>
          <w:szCs w:val="24"/>
          <w:lang w:val="en-GB"/>
        </w:rPr>
        <w:t>Survive</w:t>
      </w:r>
      <w:r w:rsidR="00076131" w:rsidRPr="00F031D7">
        <w:rPr>
          <w:rFonts w:ascii="Swis721 BT" w:hAnsi="Swis721 BT"/>
          <w:sz w:val="24"/>
          <w:szCs w:val="24"/>
          <w:lang w:val="en-GB"/>
        </w:rPr>
        <w:t>, Thrive and ultimately Rise.</w:t>
      </w:r>
    </w:p>
    <w:p w14:paraId="24C68452" w14:textId="5AEB15EA" w:rsidR="007C10EE" w:rsidRPr="00F031D7" w:rsidRDefault="00326DC6" w:rsidP="007C10EE">
      <w:pPr>
        <w:spacing w:after="0"/>
        <w:jc w:val="both"/>
        <w:rPr>
          <w:rFonts w:ascii="Swis721 BT" w:hAnsi="Swis721 BT"/>
          <w:sz w:val="24"/>
          <w:szCs w:val="24"/>
          <w:lang w:val="en-GB"/>
        </w:rPr>
      </w:pPr>
      <w:r w:rsidRPr="00F031D7">
        <w:rPr>
          <w:rFonts w:ascii="Swis721 BT" w:hAnsi="Swis721 BT"/>
          <w:sz w:val="24"/>
          <w:szCs w:val="24"/>
          <w:shd w:val="clear" w:color="auto" w:fill="FFFFFF"/>
          <w:lang w:val="en-GB"/>
        </w:rPr>
        <w:t xml:space="preserve">You all, today, are at the cusp of entering the professional world with the knowledge and experience that you have gained over the last </w:t>
      </w:r>
      <w:r w:rsidR="00EB08A2" w:rsidRPr="00F031D7">
        <w:rPr>
          <w:rFonts w:ascii="Swis721 BT" w:hAnsi="Swis721 BT"/>
          <w:sz w:val="24"/>
          <w:szCs w:val="24"/>
          <w:shd w:val="clear" w:color="auto" w:fill="FFFFFF"/>
          <w:lang w:val="en-GB"/>
        </w:rPr>
        <w:t>four</w:t>
      </w:r>
      <w:r w:rsidRPr="00F031D7">
        <w:rPr>
          <w:rFonts w:ascii="Swis721 BT" w:hAnsi="Swis721 BT"/>
          <w:sz w:val="24"/>
          <w:szCs w:val="24"/>
          <w:shd w:val="clear" w:color="auto" w:fill="FFFFFF"/>
          <w:lang w:val="en-GB"/>
        </w:rPr>
        <w:t xml:space="preserve"> years in this institute.  I would not mince my words when I say that this is a challenging phase to make your foray </w:t>
      </w:r>
      <w:r w:rsidR="00723714" w:rsidRPr="00F031D7">
        <w:rPr>
          <w:rFonts w:ascii="Swis721 BT" w:hAnsi="Swis721 BT"/>
          <w:sz w:val="24"/>
          <w:szCs w:val="24"/>
          <w:shd w:val="clear" w:color="auto" w:fill="FFFFFF"/>
          <w:lang w:val="en-GB"/>
        </w:rPr>
        <w:t xml:space="preserve">into the corporate world </w:t>
      </w:r>
      <w:r w:rsidRPr="00F031D7">
        <w:rPr>
          <w:rFonts w:ascii="Swis721 BT" w:hAnsi="Swis721 BT"/>
          <w:sz w:val="24"/>
          <w:szCs w:val="24"/>
          <w:shd w:val="clear" w:color="auto" w:fill="FFFFFF"/>
          <w:lang w:val="en-GB"/>
        </w:rPr>
        <w:t xml:space="preserve">from students to professionals.  However, that is what life has always been about- </w:t>
      </w:r>
      <w:r w:rsidRPr="00F031D7">
        <w:rPr>
          <w:rFonts w:ascii="Swis721 BT" w:hAnsi="Swis721 BT"/>
          <w:b/>
          <w:sz w:val="24"/>
          <w:szCs w:val="24"/>
          <w:shd w:val="clear" w:color="auto" w:fill="FFFFFF"/>
          <w:lang w:val="en-GB"/>
        </w:rPr>
        <w:t>Challenging Yourself</w:t>
      </w:r>
      <w:r w:rsidRPr="00F031D7">
        <w:rPr>
          <w:rFonts w:ascii="Swis721 BT" w:hAnsi="Swis721 BT"/>
          <w:sz w:val="24"/>
          <w:szCs w:val="24"/>
          <w:shd w:val="clear" w:color="auto" w:fill="FFFFFF"/>
          <w:lang w:val="en-GB"/>
        </w:rPr>
        <w:t xml:space="preserve">. </w:t>
      </w:r>
      <w:r w:rsidR="00723714" w:rsidRPr="00F031D7">
        <w:rPr>
          <w:rFonts w:ascii="Swis721 BT" w:hAnsi="Swis721 BT"/>
          <w:sz w:val="24"/>
          <w:szCs w:val="24"/>
          <w:shd w:val="clear" w:color="auto" w:fill="FFFFFF"/>
          <w:lang w:val="en-GB"/>
        </w:rPr>
        <w:t>I am sure all of y</w:t>
      </w:r>
      <w:r w:rsidRPr="00F031D7">
        <w:rPr>
          <w:rFonts w:ascii="Swis721 BT" w:hAnsi="Swis721 BT"/>
          <w:sz w:val="24"/>
          <w:szCs w:val="24"/>
          <w:shd w:val="clear" w:color="auto" w:fill="FFFFFF"/>
          <w:lang w:val="en-GB"/>
        </w:rPr>
        <w:t xml:space="preserve">ou must have faced several challenges and hurdles throughout your academic journey before you reached this level. Consider this as </w:t>
      </w:r>
      <w:r w:rsidR="00EB08A2" w:rsidRPr="00F031D7">
        <w:rPr>
          <w:rFonts w:ascii="Swis721 BT" w:hAnsi="Swis721 BT"/>
          <w:sz w:val="24"/>
          <w:szCs w:val="24"/>
          <w:shd w:val="clear" w:color="auto" w:fill="FFFFFF"/>
          <w:lang w:val="en-GB"/>
        </w:rPr>
        <w:t>another</w:t>
      </w:r>
      <w:r w:rsidRPr="00F031D7">
        <w:rPr>
          <w:rFonts w:ascii="Swis721 BT" w:hAnsi="Swis721 BT"/>
          <w:sz w:val="24"/>
          <w:szCs w:val="24"/>
          <w:shd w:val="clear" w:color="auto" w:fill="FFFFFF"/>
          <w:lang w:val="en-GB"/>
        </w:rPr>
        <w:t xml:space="preserve"> challenge. And as they say, </w:t>
      </w:r>
      <w:r w:rsidR="00F031D7" w:rsidRPr="00F031D7">
        <w:rPr>
          <w:rFonts w:ascii="Swis721 BT" w:hAnsi="Swis721 BT"/>
          <w:b/>
          <w:sz w:val="24"/>
          <w:szCs w:val="24"/>
          <w:shd w:val="clear" w:color="auto" w:fill="FFFFFF"/>
          <w:lang w:val="en-GB"/>
        </w:rPr>
        <w:t>An Adversity Always Brings Out The Best In Us.</w:t>
      </w:r>
      <w:r w:rsidR="00723714" w:rsidRPr="00F031D7">
        <w:rPr>
          <w:rFonts w:ascii="Swis721 BT" w:hAnsi="Swis721 BT"/>
          <w:b/>
          <w:sz w:val="24"/>
          <w:szCs w:val="24"/>
          <w:shd w:val="clear" w:color="auto" w:fill="FFFFFF"/>
          <w:lang w:val="en-GB"/>
        </w:rPr>
        <w:t xml:space="preserve"> </w:t>
      </w:r>
      <w:r w:rsidR="00723714" w:rsidRPr="00F031D7">
        <w:rPr>
          <w:rFonts w:ascii="Swis721 BT" w:hAnsi="Swis721 BT"/>
          <w:sz w:val="24"/>
          <w:szCs w:val="24"/>
          <w:shd w:val="clear" w:color="auto" w:fill="FFFFFF"/>
          <w:lang w:val="en-GB"/>
        </w:rPr>
        <w:t xml:space="preserve">The thought holds true in many ways in the prevailing situation. For instance, the use of video technology for remote communication was available earlier also but today it is obviously being used than ever before. </w:t>
      </w:r>
      <w:r w:rsidR="00746A8D" w:rsidRPr="00F031D7">
        <w:rPr>
          <w:rFonts w:ascii="Swis721 BT" w:hAnsi="Swis721 BT"/>
          <w:sz w:val="24"/>
          <w:szCs w:val="24"/>
          <w:shd w:val="clear" w:color="auto" w:fill="FFFFFF"/>
          <w:lang w:val="en-GB"/>
        </w:rPr>
        <w:t xml:space="preserve">I am </w:t>
      </w:r>
      <w:r w:rsidR="00EB08A2" w:rsidRPr="00F031D7">
        <w:rPr>
          <w:rFonts w:ascii="Swis721 BT" w:hAnsi="Swis721 BT"/>
          <w:sz w:val="24"/>
          <w:szCs w:val="24"/>
          <w:shd w:val="clear" w:color="auto" w:fill="FFFFFF"/>
          <w:lang w:val="en-GB"/>
        </w:rPr>
        <w:t>happy</w:t>
      </w:r>
      <w:r w:rsidR="00746A8D" w:rsidRPr="00F031D7">
        <w:rPr>
          <w:rFonts w:ascii="Swis721 BT" w:hAnsi="Swis721 BT"/>
          <w:sz w:val="24"/>
          <w:szCs w:val="24"/>
          <w:shd w:val="clear" w:color="auto" w:fill="FFFFFF"/>
          <w:lang w:val="en-GB"/>
        </w:rPr>
        <w:t xml:space="preserve"> to see the way we all have adapted to the new way of working from home. Organisations earlier were </w:t>
      </w:r>
      <w:r w:rsidR="00EB08A2" w:rsidRPr="00F031D7">
        <w:rPr>
          <w:rFonts w:ascii="Swis721 BT" w:hAnsi="Swis721 BT"/>
          <w:sz w:val="24"/>
          <w:szCs w:val="24"/>
          <w:shd w:val="clear" w:color="auto" w:fill="FFFFFF"/>
          <w:lang w:val="en-GB"/>
        </w:rPr>
        <w:t>sceptical</w:t>
      </w:r>
      <w:r w:rsidR="00746A8D" w:rsidRPr="00F031D7">
        <w:rPr>
          <w:rFonts w:ascii="Swis721 BT" w:hAnsi="Swis721 BT"/>
          <w:sz w:val="24"/>
          <w:szCs w:val="24"/>
          <w:shd w:val="clear" w:color="auto" w:fill="FFFFFF"/>
          <w:lang w:val="en-GB"/>
        </w:rPr>
        <w:t xml:space="preserve"> of offering the WFH options to their employees. But now</w:t>
      </w:r>
      <w:r w:rsidR="00EB08A2">
        <w:rPr>
          <w:rFonts w:ascii="Swis721 BT" w:hAnsi="Swis721 BT"/>
          <w:sz w:val="24"/>
          <w:szCs w:val="24"/>
          <w:shd w:val="clear" w:color="auto" w:fill="FFFFFF"/>
          <w:lang w:val="en-GB"/>
        </w:rPr>
        <w:t xml:space="preserve">, </w:t>
      </w:r>
      <w:r w:rsidR="00746A8D" w:rsidRPr="00F031D7">
        <w:rPr>
          <w:rFonts w:ascii="Swis721 BT" w:hAnsi="Swis721 BT"/>
          <w:sz w:val="24"/>
          <w:szCs w:val="24"/>
          <w:shd w:val="clear" w:color="auto" w:fill="FFFFFF"/>
          <w:lang w:val="en-GB"/>
        </w:rPr>
        <w:t>there are claims that more and more organisations continuing to realign majority of their business operations remotely, via the WFH options for the employees as it is resulting in substantial cost savings for</w:t>
      </w:r>
      <w:r w:rsidR="00746A8D" w:rsidRPr="00F031D7" w:rsidDel="00746A8D">
        <w:rPr>
          <w:rFonts w:ascii="Swis721 BT" w:hAnsi="Swis721 BT"/>
          <w:sz w:val="24"/>
          <w:szCs w:val="24"/>
          <w:shd w:val="clear" w:color="auto" w:fill="FFFFFF"/>
          <w:lang w:val="en-GB"/>
        </w:rPr>
        <w:t xml:space="preserve"> </w:t>
      </w:r>
      <w:r w:rsidR="00746A8D" w:rsidRPr="00F031D7">
        <w:rPr>
          <w:rFonts w:ascii="Swis721 BT" w:hAnsi="Swis721 BT"/>
          <w:sz w:val="24"/>
          <w:szCs w:val="24"/>
          <w:shd w:val="clear" w:color="auto" w:fill="FFFFFF"/>
          <w:lang w:val="en-GB"/>
        </w:rPr>
        <w:t>them.</w:t>
      </w:r>
      <w:r w:rsidR="00746A8D" w:rsidRPr="00F031D7">
        <w:rPr>
          <w:rFonts w:ascii="Swis721 BT" w:hAnsi="Swis721 BT"/>
          <w:sz w:val="24"/>
          <w:szCs w:val="24"/>
          <w:lang w:val="en-GB"/>
        </w:rPr>
        <w:t xml:space="preserve"> This change in business approach and operations is expected to open </w:t>
      </w:r>
      <w:r w:rsidR="0058697E" w:rsidRPr="00F031D7">
        <w:rPr>
          <w:rFonts w:ascii="Swis721 BT" w:hAnsi="Swis721 BT"/>
          <w:sz w:val="24"/>
          <w:szCs w:val="24"/>
          <w:lang w:val="en-GB"/>
        </w:rPr>
        <w:t xml:space="preserve">doors </w:t>
      </w:r>
      <w:r w:rsidR="0021100F" w:rsidRPr="00F031D7">
        <w:rPr>
          <w:rFonts w:ascii="Swis721 BT" w:hAnsi="Swis721 BT"/>
          <w:sz w:val="24"/>
          <w:szCs w:val="24"/>
          <w:lang w:val="en-GB"/>
        </w:rPr>
        <w:t xml:space="preserve">for </w:t>
      </w:r>
      <w:r w:rsidR="00746A8D" w:rsidRPr="00F031D7">
        <w:rPr>
          <w:rFonts w:ascii="Swis721 BT" w:hAnsi="Swis721 BT"/>
          <w:sz w:val="24"/>
          <w:szCs w:val="24"/>
          <w:lang w:val="en-GB"/>
        </w:rPr>
        <w:t>new horizons and possibilities</w:t>
      </w:r>
      <w:r w:rsidR="0021100F" w:rsidRPr="00F031D7">
        <w:rPr>
          <w:rFonts w:ascii="Swis721 BT" w:hAnsi="Swis721 BT"/>
          <w:sz w:val="24"/>
          <w:szCs w:val="24"/>
          <w:lang w:val="en-GB"/>
        </w:rPr>
        <w:t>.</w:t>
      </w:r>
    </w:p>
    <w:p w14:paraId="65169846" w14:textId="77777777" w:rsidR="00C27E26" w:rsidRPr="00F031D7" w:rsidRDefault="00C27E26" w:rsidP="00F32086">
      <w:pPr>
        <w:pStyle w:val="NormalWeb"/>
        <w:spacing w:before="0" w:beforeAutospacing="0" w:after="0" w:afterAutospacing="0" w:line="300" w:lineRule="auto"/>
        <w:jc w:val="both"/>
        <w:rPr>
          <w:rFonts w:ascii="Swis721 BT" w:eastAsiaTheme="minorHAnsi" w:hAnsi="Swis721 BT" w:cstheme="minorBidi"/>
          <w:lang w:val="en-GB" w:eastAsia="en-US"/>
        </w:rPr>
      </w:pPr>
    </w:p>
    <w:p w14:paraId="0B7AD35F" w14:textId="4285E180" w:rsidR="00F32086" w:rsidRPr="00F031D7" w:rsidRDefault="000D3009" w:rsidP="00F32086">
      <w:pPr>
        <w:pStyle w:val="NormalWeb"/>
        <w:spacing w:before="0" w:beforeAutospacing="0" w:after="0" w:afterAutospacing="0" w:line="300" w:lineRule="auto"/>
        <w:jc w:val="both"/>
        <w:rPr>
          <w:rFonts w:ascii="Swis721 BT" w:hAnsi="Swis721 BT"/>
          <w:lang w:val="en-GB"/>
        </w:rPr>
      </w:pPr>
      <w:r w:rsidRPr="00F031D7">
        <w:rPr>
          <w:rFonts w:ascii="Swis721 BT" w:hAnsi="Swis721 BT"/>
          <w:lang w:val="en-GB"/>
        </w:rPr>
        <w:t>I</w:t>
      </w:r>
      <w:r w:rsidR="0021100F" w:rsidRPr="00F031D7">
        <w:rPr>
          <w:rFonts w:ascii="Swis721 BT" w:hAnsi="Swis721 BT"/>
          <w:lang w:val="en-GB"/>
        </w:rPr>
        <w:t xml:space="preserve">n India, the onset of the Covid-19 pandemic has opened up doors for new business setups and ideas. For instance, earlier India imported the PPE </w:t>
      </w:r>
      <w:r w:rsidR="00EB08A2" w:rsidRPr="00F031D7">
        <w:rPr>
          <w:rFonts w:ascii="Swis721 BT" w:hAnsi="Swis721 BT"/>
          <w:lang w:val="en-GB"/>
        </w:rPr>
        <w:t>kits, which</w:t>
      </w:r>
      <w:r w:rsidR="0021100F" w:rsidRPr="00F031D7">
        <w:rPr>
          <w:rFonts w:ascii="Swis721 BT" w:hAnsi="Swis721 BT"/>
          <w:lang w:val="en-GB"/>
        </w:rPr>
        <w:t xml:space="preserve"> are part of the safety measures distributed to our frontline </w:t>
      </w:r>
      <w:proofErr w:type="spellStart"/>
      <w:r w:rsidR="0021100F" w:rsidRPr="00F031D7">
        <w:rPr>
          <w:rFonts w:ascii="Swis721 BT" w:hAnsi="Swis721 BT"/>
          <w:lang w:val="en-GB"/>
        </w:rPr>
        <w:t>Covid</w:t>
      </w:r>
      <w:proofErr w:type="spellEnd"/>
      <w:r w:rsidR="0021100F" w:rsidRPr="00F031D7">
        <w:rPr>
          <w:rFonts w:ascii="Swis721 BT" w:hAnsi="Swis721 BT"/>
          <w:lang w:val="en-GB"/>
        </w:rPr>
        <w:t xml:space="preserve"> workers. Today, India is producing more than </w:t>
      </w:r>
      <w:r w:rsidR="00EB08A2" w:rsidRPr="00F031D7">
        <w:rPr>
          <w:rFonts w:ascii="Swis721 BT" w:hAnsi="Swis721 BT"/>
          <w:lang w:val="en-GB"/>
        </w:rPr>
        <w:t>three</w:t>
      </w:r>
      <w:r w:rsidR="0021100F" w:rsidRPr="00F031D7">
        <w:rPr>
          <w:rFonts w:ascii="Swis721 BT" w:hAnsi="Swis721 BT"/>
          <w:lang w:val="en-GB"/>
        </w:rPr>
        <w:t xml:space="preserve"> lakhs PPE kits daily. In fact, India</w:t>
      </w:r>
      <w:r w:rsidR="002B498E">
        <w:rPr>
          <w:rFonts w:ascii="Swis721 BT" w:hAnsi="Swis721 BT"/>
          <w:lang w:val="en-GB"/>
        </w:rPr>
        <w:t>,</w:t>
      </w:r>
      <w:r w:rsidR="0021100F" w:rsidRPr="00F031D7">
        <w:rPr>
          <w:rFonts w:ascii="Swis721 BT" w:hAnsi="Swis721 BT"/>
          <w:lang w:val="en-GB"/>
        </w:rPr>
        <w:t xml:space="preserve"> in the near future</w:t>
      </w:r>
      <w:r w:rsidR="002B498E">
        <w:rPr>
          <w:rFonts w:ascii="Swis721 BT" w:hAnsi="Swis721 BT"/>
          <w:lang w:val="en-GB"/>
        </w:rPr>
        <w:t>,</w:t>
      </w:r>
      <w:r w:rsidR="0021100F" w:rsidRPr="00F031D7">
        <w:rPr>
          <w:rFonts w:ascii="Swis721 BT" w:hAnsi="Swis721 BT"/>
          <w:lang w:val="en-GB"/>
        </w:rPr>
        <w:t xml:space="preserve"> is expected to further strengthen its position as a leading exporter of PPE kits. </w:t>
      </w:r>
      <w:r w:rsidR="00C10E26" w:rsidRPr="00F031D7">
        <w:rPr>
          <w:rFonts w:ascii="Swis721 BT" w:hAnsi="Swis721 BT"/>
          <w:lang w:val="en-GB"/>
        </w:rPr>
        <w:t>Even, when it came to the pharmaceu</w:t>
      </w:r>
      <w:r w:rsidR="0021100F" w:rsidRPr="00F031D7">
        <w:rPr>
          <w:rFonts w:ascii="Swis721 BT" w:hAnsi="Swis721 BT"/>
          <w:lang w:val="en-GB"/>
        </w:rPr>
        <w:t xml:space="preserve">tical sector, India, over the last few months has emerged </w:t>
      </w:r>
      <w:r w:rsidR="00C10E26" w:rsidRPr="00F031D7">
        <w:rPr>
          <w:rFonts w:ascii="Swis721 BT" w:hAnsi="Swis721 BT"/>
          <w:lang w:val="en-GB"/>
        </w:rPr>
        <w:t xml:space="preserve">as one of the biggest </w:t>
      </w:r>
      <w:r w:rsidR="00C10E26" w:rsidRPr="00F031D7">
        <w:rPr>
          <w:rFonts w:ascii="Swis721 BT" w:hAnsi="Swis721 BT"/>
          <w:lang w:val="en-GB"/>
        </w:rPr>
        <w:lastRenderedPageBreak/>
        <w:t xml:space="preserve">producers and suppliers </w:t>
      </w:r>
      <w:r w:rsidR="0021100F" w:rsidRPr="00F031D7">
        <w:rPr>
          <w:rFonts w:ascii="Swis721 BT" w:hAnsi="Swis721 BT"/>
          <w:lang w:val="en-GB"/>
        </w:rPr>
        <w:t xml:space="preserve">of </w:t>
      </w:r>
      <w:r w:rsidR="00C10E26" w:rsidRPr="00F031D7">
        <w:rPr>
          <w:rFonts w:ascii="Swis721 BT" w:hAnsi="Swis721 BT"/>
          <w:lang w:val="en-GB"/>
        </w:rPr>
        <w:t>the ‘</w:t>
      </w:r>
      <w:proofErr w:type="spellStart"/>
      <w:r w:rsidR="00C10E26" w:rsidRPr="00F031D7">
        <w:rPr>
          <w:rFonts w:ascii="Swis721 BT" w:hAnsi="Swis721 BT"/>
          <w:lang w:val="en-GB"/>
        </w:rPr>
        <w:t>hydroxychloroquine</w:t>
      </w:r>
      <w:proofErr w:type="spellEnd"/>
      <w:r w:rsidR="00C10E26" w:rsidRPr="00F031D7">
        <w:rPr>
          <w:rFonts w:ascii="Swis721 BT" w:hAnsi="Swis721 BT"/>
          <w:lang w:val="en-GB"/>
        </w:rPr>
        <w:t>’, an anti-malarial drug being touted as ‘game-changer’ in the fight against </w:t>
      </w:r>
      <w:hyperlink r:id="rId5" w:history="1">
        <w:r w:rsidR="00C10E26" w:rsidRPr="00F031D7">
          <w:rPr>
            <w:rFonts w:ascii="Swis721 BT" w:hAnsi="Swis721 BT"/>
            <w:lang w:val="en-GB"/>
          </w:rPr>
          <w:t>COVID-19</w:t>
        </w:r>
      </w:hyperlink>
      <w:r w:rsidR="00C10E26" w:rsidRPr="00F031D7">
        <w:rPr>
          <w:rFonts w:ascii="Swis721 BT" w:hAnsi="Swis721 BT"/>
          <w:lang w:val="en-GB"/>
        </w:rPr>
        <w:t xml:space="preserve">  being sought aggressively even by the US. </w:t>
      </w:r>
      <w:r w:rsidR="00076131" w:rsidRPr="00F031D7">
        <w:rPr>
          <w:rFonts w:ascii="Swis721 BT" w:hAnsi="Swis721 BT"/>
          <w:lang w:val="en-GB"/>
        </w:rPr>
        <w:t xml:space="preserve">Thus, the COVID Pandemic has opened up many new opportunities for the Indian industry. </w:t>
      </w:r>
      <w:r w:rsidR="00C10E26" w:rsidRPr="00F031D7">
        <w:rPr>
          <w:rFonts w:ascii="Swis721 BT" w:hAnsi="Swis721 BT"/>
          <w:lang w:val="en-GB"/>
        </w:rPr>
        <w:t>In fact</w:t>
      </w:r>
      <w:r w:rsidR="00076131" w:rsidRPr="00F031D7">
        <w:rPr>
          <w:rFonts w:ascii="Swis721 BT" w:hAnsi="Swis721 BT"/>
          <w:lang w:val="en-GB"/>
        </w:rPr>
        <w:t>,</w:t>
      </w:r>
      <w:r w:rsidR="00C10E26" w:rsidRPr="00F031D7">
        <w:rPr>
          <w:rFonts w:ascii="Swis721 BT" w:hAnsi="Swis721 BT"/>
          <w:lang w:val="en-GB"/>
        </w:rPr>
        <w:t xml:space="preserve"> despite </w:t>
      </w:r>
      <w:r w:rsidR="007C10EE" w:rsidRPr="00F031D7">
        <w:rPr>
          <w:rFonts w:ascii="Swis721 BT" w:hAnsi="Swis721 BT"/>
          <w:color w:val="000000" w:themeColor="text1"/>
          <w:lang w:val="en-GB"/>
        </w:rPr>
        <w:t xml:space="preserve">the economic collapse, India is expected to register a positive GDP growth this year </w:t>
      </w:r>
      <w:r w:rsidR="007C10EE" w:rsidRPr="00F031D7">
        <w:rPr>
          <w:rFonts w:ascii="Swis721 BT" w:hAnsi="Swis721 BT"/>
          <w:lang w:val="en-GB"/>
        </w:rPr>
        <w:t xml:space="preserve">as a result of the relatively lower impact of the Coronavirus outbreak in our country as compared to the other major globally economies such as United States, UK, Japan and European countries like Italy, Germany and Spain. India’s projected growth is also associated with the reduced global confidence in China. </w:t>
      </w:r>
      <w:r w:rsidR="007C10EE" w:rsidRPr="00F031D7">
        <w:rPr>
          <w:rFonts w:ascii="Swis721 BT" w:eastAsiaTheme="minorHAnsi" w:hAnsi="Swis721 BT" w:cstheme="minorBidi"/>
          <w:lang w:val="en-GB" w:eastAsia="en-US"/>
        </w:rPr>
        <w:t xml:space="preserve">With the increasing global anti-China sentiment, the world may seek other manufacturing hubs. In such a situation, India with its emergence as a credible economy and the support it has provided to the global community during the </w:t>
      </w:r>
      <w:r w:rsidR="00EB08A2" w:rsidRPr="00F031D7">
        <w:rPr>
          <w:rFonts w:ascii="Swis721 BT" w:eastAsiaTheme="minorHAnsi" w:hAnsi="Swis721 BT" w:cstheme="minorBidi"/>
          <w:lang w:val="en-GB" w:eastAsia="en-US"/>
        </w:rPr>
        <w:t>pandemic</w:t>
      </w:r>
      <w:r w:rsidR="007C10EE" w:rsidRPr="00F031D7">
        <w:rPr>
          <w:rFonts w:ascii="Swis721 BT" w:eastAsiaTheme="minorHAnsi" w:hAnsi="Swis721 BT" w:cstheme="minorBidi"/>
          <w:lang w:val="en-GB" w:eastAsia="en-US"/>
        </w:rPr>
        <w:t xml:space="preserve"> is </w:t>
      </w:r>
      <w:r w:rsidR="00EB08A2" w:rsidRPr="00F031D7">
        <w:rPr>
          <w:rFonts w:ascii="Swis721 BT" w:eastAsiaTheme="minorHAnsi" w:hAnsi="Swis721 BT" w:cstheme="minorBidi"/>
          <w:lang w:val="en-GB" w:eastAsia="en-US"/>
        </w:rPr>
        <w:t>well equipped</w:t>
      </w:r>
      <w:r w:rsidR="007C10EE" w:rsidRPr="00F031D7">
        <w:rPr>
          <w:rFonts w:ascii="Swis721 BT" w:eastAsiaTheme="minorHAnsi" w:hAnsi="Swis721 BT" w:cstheme="minorBidi"/>
          <w:lang w:val="en-GB" w:eastAsia="en-US"/>
        </w:rPr>
        <w:t xml:space="preserve"> to step in as an alternative global manufacturing hub for the world.</w:t>
      </w:r>
      <w:r w:rsidR="005753A1" w:rsidRPr="00F031D7">
        <w:rPr>
          <w:rFonts w:ascii="Swis721 BT" w:eastAsiaTheme="minorHAnsi" w:hAnsi="Swis721 BT" w:cstheme="minorBidi"/>
          <w:lang w:val="en-GB" w:eastAsia="en-US"/>
        </w:rPr>
        <w:t xml:space="preserve"> </w:t>
      </w:r>
      <w:r w:rsidR="005753A1" w:rsidRPr="00F031D7">
        <w:rPr>
          <w:rFonts w:ascii="Swis721 BT" w:hAnsi="Swis721 BT"/>
          <w:lang w:val="en-GB"/>
        </w:rPr>
        <w:t xml:space="preserve">There are speculations that more than 1000 companies are shifting their manufacturing base from China. The Indian Government is already taking various prominent steps to capitalise on this opportunity. The increasing efforts to …. Wheels of the ‘Make in India’ initiative through programmes like </w:t>
      </w:r>
      <w:proofErr w:type="spellStart"/>
      <w:r w:rsidR="005753A1" w:rsidRPr="00F031D7">
        <w:rPr>
          <w:rFonts w:ascii="Swis721 BT" w:hAnsi="Swis721 BT"/>
          <w:lang w:val="en-GB"/>
        </w:rPr>
        <w:t>Athmanirbhar</w:t>
      </w:r>
      <w:proofErr w:type="spellEnd"/>
      <w:r w:rsidR="005753A1" w:rsidRPr="00F031D7">
        <w:rPr>
          <w:rFonts w:ascii="Swis721 BT" w:hAnsi="Swis721 BT"/>
          <w:lang w:val="en-GB"/>
        </w:rPr>
        <w:t xml:space="preserve"> Bharat </w:t>
      </w:r>
      <w:proofErr w:type="spellStart"/>
      <w:r w:rsidR="005753A1" w:rsidRPr="00F031D7">
        <w:rPr>
          <w:rFonts w:ascii="Swis721 BT" w:hAnsi="Swis721 BT"/>
          <w:lang w:val="en-GB"/>
        </w:rPr>
        <w:t>Abhiyaan</w:t>
      </w:r>
      <w:proofErr w:type="spellEnd"/>
      <w:r w:rsidR="005753A1" w:rsidRPr="00F031D7">
        <w:rPr>
          <w:rFonts w:ascii="Swis721 BT" w:hAnsi="Swis721 BT"/>
          <w:lang w:val="en-GB"/>
        </w:rPr>
        <w:t xml:space="preserve"> and Vocal for Local </w:t>
      </w:r>
      <w:r w:rsidR="00F32086" w:rsidRPr="00F031D7">
        <w:rPr>
          <w:rFonts w:ascii="Swis721 BT" w:hAnsi="Swis721 BT"/>
          <w:lang w:val="en-GB"/>
        </w:rPr>
        <w:t xml:space="preserve">campaign </w:t>
      </w:r>
      <w:r w:rsidR="005753A1" w:rsidRPr="00F031D7">
        <w:rPr>
          <w:rFonts w:ascii="Swis721 BT" w:hAnsi="Swis721 BT"/>
          <w:lang w:val="en-GB"/>
        </w:rPr>
        <w:t>is a major step in the same direction.</w:t>
      </w:r>
      <w:r w:rsidR="00F32086" w:rsidRPr="00F031D7">
        <w:rPr>
          <w:rFonts w:ascii="Swis721 BT" w:hAnsi="Swis721 BT"/>
          <w:lang w:val="en-GB"/>
        </w:rPr>
        <w:t xml:space="preserve"> </w:t>
      </w:r>
      <w:r w:rsidR="00F32086" w:rsidRPr="00F031D7">
        <w:rPr>
          <w:rFonts w:ascii="Swis721 BT" w:hAnsi="Swis721 BT"/>
          <w:color w:val="FF0000"/>
          <w:lang w:val="en-GB"/>
        </w:rPr>
        <w:t>Probably after 1999, this would be the first time that such</w:t>
      </w:r>
      <w:r w:rsidR="004239C1" w:rsidRPr="00F031D7">
        <w:rPr>
          <w:rFonts w:ascii="Swis721 BT" w:hAnsi="Swis721 BT"/>
          <w:color w:val="FF0000"/>
          <w:lang w:val="en-GB"/>
        </w:rPr>
        <w:t xml:space="preserve"> radical </w:t>
      </w:r>
      <w:r w:rsidR="00F32086" w:rsidRPr="00F031D7">
        <w:rPr>
          <w:rFonts w:ascii="Swis721 BT" w:hAnsi="Swis721 BT"/>
          <w:color w:val="FF0000"/>
          <w:lang w:val="en-GB"/>
        </w:rPr>
        <w:t xml:space="preserve">reforms are being carried out in the country. </w:t>
      </w:r>
      <w:r w:rsidR="00F32086" w:rsidRPr="00F031D7">
        <w:rPr>
          <w:rFonts w:ascii="Swis721 BT" w:hAnsi="Swis721 BT"/>
          <w:lang w:val="en-GB"/>
        </w:rPr>
        <w:t xml:space="preserve">So, all and all, this adversity has opened the doors for an opportunity for us. Now, it is up to us, to take it in our stride and move further on a positive note leveraging the available growth possibilities. </w:t>
      </w:r>
    </w:p>
    <w:p w14:paraId="38FD47A0" w14:textId="67B190CD" w:rsidR="008805F2" w:rsidRPr="00F031D7" w:rsidRDefault="008805F2" w:rsidP="00F32086">
      <w:pPr>
        <w:pStyle w:val="NormalWeb"/>
        <w:spacing w:before="0" w:beforeAutospacing="0" w:after="0" w:afterAutospacing="0" w:line="300" w:lineRule="auto"/>
        <w:jc w:val="both"/>
        <w:rPr>
          <w:rFonts w:ascii="Swis721 BT" w:hAnsi="Swis721 BT"/>
          <w:lang w:val="en-GB"/>
        </w:rPr>
      </w:pPr>
    </w:p>
    <w:p w14:paraId="220CF3D9" w14:textId="7ADA436B" w:rsidR="008805F2" w:rsidRPr="00F031D7" w:rsidRDefault="008805F2" w:rsidP="00F32086">
      <w:pPr>
        <w:pStyle w:val="NormalWeb"/>
        <w:spacing w:before="0" w:beforeAutospacing="0" w:after="0" w:afterAutospacing="0" w:line="300" w:lineRule="auto"/>
        <w:jc w:val="both"/>
        <w:rPr>
          <w:rFonts w:ascii="Swis721 BT" w:hAnsi="Swis721 BT"/>
          <w:lang w:val="en-GB"/>
        </w:rPr>
      </w:pPr>
      <w:r w:rsidRPr="00F031D7">
        <w:rPr>
          <w:rFonts w:ascii="Swis721 BT" w:hAnsi="Swis721 BT"/>
          <w:lang w:val="en-GB"/>
        </w:rPr>
        <w:t>Now, all these prospects talks are on a broader national level. On an individual level, you may think, “What are the things I can do to broaden my personal growth curve amidst this situation?” Primarily, I strongly feel</w:t>
      </w:r>
      <w:r w:rsidR="00602CBF" w:rsidRPr="00F031D7">
        <w:rPr>
          <w:rFonts w:ascii="Swis721 BT" w:hAnsi="Swis721 BT"/>
          <w:lang w:val="en-GB"/>
        </w:rPr>
        <w:t xml:space="preserve"> that</w:t>
      </w:r>
      <w:r w:rsidRPr="00F031D7">
        <w:rPr>
          <w:rFonts w:ascii="Swis721 BT" w:hAnsi="Swis721 BT"/>
          <w:lang w:val="en-GB"/>
        </w:rPr>
        <w:t xml:space="preserve"> the best thing you can do while facing such an unstable situation that is rapidly changing is to stay as much informed as you can be.</w:t>
      </w:r>
      <w:r w:rsidR="00335423" w:rsidRPr="00F031D7">
        <w:rPr>
          <w:rFonts w:ascii="Swis721 BT" w:hAnsi="Swis721 BT"/>
          <w:lang w:val="en-GB"/>
        </w:rPr>
        <w:t xml:space="preserve"> My advice to all of you would be to use this time in enhancing your awareness about all the things happening around the world, be it related to the current pandemic, different innovations taking place around us, or the way economy and businesses are trying to cope up. It will also be enriching to understand</w:t>
      </w:r>
      <w:r w:rsidR="00335423" w:rsidRPr="00F031D7">
        <w:rPr>
          <w:rFonts w:ascii="Swis721 BT" w:hAnsi="Swis721 BT"/>
          <w:color w:val="000000"/>
          <w:shd w:val="clear" w:color="auto" w:fill="FFFFFF"/>
          <w:lang w:val="en-GB"/>
        </w:rPr>
        <w:t xml:space="preserve"> </w:t>
      </w:r>
      <w:r w:rsidR="00335423" w:rsidRPr="00F031D7">
        <w:rPr>
          <w:rFonts w:ascii="Swis721 BT" w:hAnsi="Swis721 BT"/>
          <w:lang w:val="en-GB"/>
        </w:rPr>
        <w:t>what other professionals, students and contemporaries in your position are thinking and doing</w:t>
      </w:r>
      <w:r w:rsidR="00335423" w:rsidRPr="00F031D7">
        <w:rPr>
          <w:rFonts w:ascii="Swis721 BT" w:hAnsi="Swis721 BT"/>
          <w:color w:val="000000"/>
          <w:shd w:val="clear" w:color="auto" w:fill="FFFFFF"/>
          <w:lang w:val="en-GB"/>
        </w:rPr>
        <w:t xml:space="preserve">. </w:t>
      </w:r>
      <w:r w:rsidRPr="00F031D7">
        <w:rPr>
          <w:rFonts w:ascii="Swis721 BT" w:hAnsi="Swis721 BT"/>
          <w:lang w:val="en-GB"/>
        </w:rPr>
        <w:t xml:space="preserve"> </w:t>
      </w:r>
    </w:p>
    <w:p w14:paraId="037C76BD" w14:textId="58E3D0F4" w:rsidR="00335423" w:rsidRPr="00F031D7" w:rsidRDefault="00335423" w:rsidP="00F32086">
      <w:pPr>
        <w:pStyle w:val="NormalWeb"/>
        <w:spacing w:before="0" w:beforeAutospacing="0" w:after="0" w:afterAutospacing="0" w:line="300" w:lineRule="auto"/>
        <w:jc w:val="both"/>
        <w:rPr>
          <w:rFonts w:ascii="Swis721 BT" w:hAnsi="Swis721 BT"/>
          <w:lang w:val="en-GB"/>
        </w:rPr>
      </w:pPr>
    </w:p>
    <w:p w14:paraId="7EE39F57" w14:textId="26A68B84" w:rsidR="00335423" w:rsidRPr="00F031D7" w:rsidRDefault="00335423" w:rsidP="00335423">
      <w:pPr>
        <w:jc w:val="both"/>
        <w:rPr>
          <w:rFonts w:ascii="Swis721 BT" w:hAnsi="Swis721 BT"/>
          <w:sz w:val="24"/>
          <w:szCs w:val="24"/>
          <w:lang w:val="en-GB"/>
        </w:rPr>
      </w:pPr>
      <w:r w:rsidRPr="00F031D7">
        <w:rPr>
          <w:rFonts w:ascii="Swis721 BT" w:hAnsi="Swis721 BT"/>
          <w:sz w:val="24"/>
          <w:szCs w:val="24"/>
          <w:lang w:val="en-GB"/>
        </w:rPr>
        <w:t xml:space="preserve">While you await the situation to normalise, focus on learning new skills during your free time. Broaden your learning curve. There couldn’t have been a better time to look for new ways of learning, exploring, training and studying. Student and college culture needs to flow beyond physical attendance and lectures. Online educational platforms are rapidly evolving to be the new way of learning. Explore and use them for your self-improvement and self-enrichment. You can also indulge in various online trainings, webinars, tutorials, etc. Keep going and, at the same time, keep looking for new learning avenues where you </w:t>
      </w:r>
      <w:r w:rsidRPr="00F031D7">
        <w:rPr>
          <w:rFonts w:ascii="Swis721 BT" w:hAnsi="Swis721 BT"/>
          <w:sz w:val="24"/>
          <w:szCs w:val="24"/>
          <w:lang w:val="en-GB"/>
        </w:rPr>
        <w:lastRenderedPageBreak/>
        <w:t xml:space="preserve">can contribute to your individual as well towards societal and national growth, stability and competitiveness. Life has given you precious additional time and opportunity to emerge </w:t>
      </w:r>
      <w:r w:rsidR="00EB08A2">
        <w:rPr>
          <w:rFonts w:ascii="Swis721 BT" w:hAnsi="Swis721 BT"/>
          <w:sz w:val="24"/>
          <w:szCs w:val="24"/>
          <w:lang w:val="en-GB"/>
        </w:rPr>
        <w:t>better-equipped</w:t>
      </w:r>
      <w:r w:rsidRPr="00F031D7">
        <w:rPr>
          <w:rFonts w:ascii="Swis721 BT" w:hAnsi="Swis721 BT"/>
          <w:sz w:val="24"/>
          <w:szCs w:val="24"/>
          <w:lang w:val="en-GB"/>
        </w:rPr>
        <w:t xml:space="preserve"> and knowledgeable post the resurgence from the Covid-19 pandemic. Make the most of it.</w:t>
      </w:r>
    </w:p>
    <w:p w14:paraId="0AC6A1F1" w14:textId="083E697A" w:rsidR="00E564CA" w:rsidRPr="00F031D7" w:rsidRDefault="00E564CA" w:rsidP="00E564CA">
      <w:pPr>
        <w:rPr>
          <w:rFonts w:ascii="Swis721 BT" w:hAnsi="Swis721 BT"/>
          <w:sz w:val="24"/>
          <w:szCs w:val="24"/>
          <w:lang w:val="en-GB"/>
        </w:rPr>
      </w:pPr>
      <w:r w:rsidRPr="00F031D7">
        <w:rPr>
          <w:rFonts w:ascii="Swis721 BT" w:hAnsi="Swis721 BT"/>
          <w:sz w:val="24"/>
          <w:szCs w:val="24"/>
          <w:lang w:val="en-GB"/>
        </w:rPr>
        <w:t>You are entering the workforce with whatever you have learned during the last few years in this institute. While your academic education will help you settle quickly in your chosen field, your attitude and ability to keep learning new things</w:t>
      </w:r>
      <w:r w:rsidR="00406917" w:rsidRPr="00F031D7">
        <w:rPr>
          <w:rFonts w:ascii="Swis721 BT" w:hAnsi="Swis721 BT"/>
          <w:sz w:val="24"/>
          <w:szCs w:val="24"/>
          <w:lang w:val="en-GB"/>
        </w:rPr>
        <w:t xml:space="preserve"> will help you to stay</w:t>
      </w:r>
      <w:r w:rsidRPr="00F031D7">
        <w:rPr>
          <w:rFonts w:ascii="Swis721 BT" w:hAnsi="Swis721 BT"/>
          <w:sz w:val="24"/>
          <w:szCs w:val="24"/>
          <w:lang w:val="en-GB"/>
        </w:rPr>
        <w:t xml:space="preserve"> ahead with the times and performing consistently in the longer run. Your biggest strength is your young age. Don’t hesitate to learn from anyone, be it from your elders and seniors or even your juniors and other less experienced ones as you may never know when they can also teach you a true life lesson.  I believe, what makes us humans different from other species is our attitude to keep evolving and keep improvising through continuous learning. One has to be a STUDENT FOR LIFE. So, make yourself mentally equipped for this transition by increasingly reading, learning and enhancing your knowledge. </w:t>
      </w:r>
    </w:p>
    <w:p w14:paraId="327E6E88" w14:textId="3DA03EEE" w:rsidR="00335423" w:rsidRPr="00F031D7" w:rsidRDefault="00E564CA" w:rsidP="00335423">
      <w:pPr>
        <w:pStyle w:val="NormalWeb"/>
        <w:rPr>
          <w:rFonts w:ascii="Swis721 BT" w:hAnsi="Swis721 BT"/>
          <w:lang w:val="en-GB"/>
        </w:rPr>
      </w:pPr>
      <w:r w:rsidRPr="00F031D7">
        <w:rPr>
          <w:rFonts w:ascii="Swis721 BT" w:hAnsi="Swis721 BT"/>
          <w:color w:val="000000"/>
          <w:lang w:val="en-GB"/>
        </w:rPr>
        <w:t>U</w:t>
      </w:r>
      <w:r w:rsidR="00335423" w:rsidRPr="00F031D7">
        <w:rPr>
          <w:rFonts w:ascii="Swis721 BT" w:hAnsi="Swis721 BT"/>
          <w:color w:val="000000"/>
          <w:lang w:val="en-GB"/>
        </w:rPr>
        <w:t xml:space="preserve">tilise this time to prepare yourselves to bounce back with greater force when things turn around. Which I am sure they will. I believe every industry is using this time to gear up its potential and come back to recover quickly from the setback this </w:t>
      </w:r>
      <w:r w:rsidR="00DC3EC2" w:rsidRPr="00F031D7">
        <w:rPr>
          <w:rFonts w:ascii="Swis721 BT" w:hAnsi="Swis721 BT"/>
          <w:color w:val="000000"/>
          <w:lang w:val="en-GB"/>
        </w:rPr>
        <w:t>p</w:t>
      </w:r>
      <w:r w:rsidR="00335423" w:rsidRPr="00F031D7">
        <w:rPr>
          <w:rFonts w:ascii="Swis721 BT" w:hAnsi="Swis721 BT"/>
          <w:color w:val="000000"/>
          <w:lang w:val="en-GB"/>
        </w:rPr>
        <w:t xml:space="preserve">andemic has given to the global economy. </w:t>
      </w:r>
      <w:r w:rsidR="00DC3EC2" w:rsidRPr="00F031D7">
        <w:rPr>
          <w:rFonts w:ascii="Swis721 BT" w:hAnsi="Swis721 BT"/>
          <w:color w:val="000000"/>
          <w:lang w:val="en-GB"/>
        </w:rPr>
        <w:t xml:space="preserve">Amidst this economic uncertainty, </w:t>
      </w:r>
      <w:r w:rsidR="00DC3EC2" w:rsidRPr="00F031D7">
        <w:rPr>
          <w:rFonts w:ascii="Swis721 BT" w:hAnsi="Swis721 BT"/>
          <w:color w:val="323130"/>
          <w:lang w:val="en-GB"/>
        </w:rPr>
        <w:t>I urge all of you to be very agile to the changing market scenario.</w:t>
      </w:r>
      <w:r w:rsidR="00335423" w:rsidRPr="00F031D7">
        <w:rPr>
          <w:rFonts w:ascii="Swis721 BT" w:hAnsi="Swis721 BT"/>
          <w:lang w:val="en-GB"/>
        </w:rPr>
        <w:t xml:space="preserve"> </w:t>
      </w:r>
      <w:r w:rsidR="00DC3EC2" w:rsidRPr="00F031D7">
        <w:rPr>
          <w:rFonts w:ascii="Swis721 BT" w:hAnsi="Swis721 BT"/>
          <w:lang w:val="en-GB"/>
        </w:rPr>
        <w:t>R</w:t>
      </w:r>
      <w:r w:rsidR="00335423" w:rsidRPr="00F031D7">
        <w:rPr>
          <w:rFonts w:ascii="Swis721 BT" w:hAnsi="Swis721 BT"/>
          <w:lang w:val="en-GB"/>
        </w:rPr>
        <w:t>emain prepared to quickly respond and adapt yourself to the changing market dynamics as and when we witness a shift in the persisting global conditions.</w:t>
      </w:r>
      <w:r w:rsidR="00184EB7" w:rsidRPr="00F031D7">
        <w:rPr>
          <w:rFonts w:ascii="Swis721 BT" w:hAnsi="Swis721 BT"/>
          <w:lang w:val="en-GB"/>
        </w:rPr>
        <w:t xml:space="preserve"> Overall, it is time to </w:t>
      </w:r>
      <w:r w:rsidR="001F40A3" w:rsidRPr="00F031D7">
        <w:rPr>
          <w:rFonts w:ascii="Swis721 BT" w:hAnsi="Swis721 BT"/>
          <w:lang w:val="en-GB"/>
        </w:rPr>
        <w:t>Adapt-Learn-Improve</w:t>
      </w:r>
      <w:r w:rsidR="00184EB7" w:rsidRPr="00F031D7">
        <w:rPr>
          <w:rFonts w:ascii="Swis721 BT" w:hAnsi="Swis721 BT"/>
          <w:lang w:val="en-GB"/>
        </w:rPr>
        <w:t>.</w:t>
      </w:r>
    </w:p>
    <w:p w14:paraId="162635E1" w14:textId="56CC6D2A" w:rsidR="003740E4" w:rsidRPr="00F031D7" w:rsidRDefault="009D79BA" w:rsidP="00456173">
      <w:pPr>
        <w:rPr>
          <w:rFonts w:ascii="Swis721 BT" w:hAnsi="Swis721 BT"/>
          <w:sz w:val="24"/>
          <w:szCs w:val="24"/>
          <w:lang w:val="en-GB"/>
        </w:rPr>
      </w:pPr>
      <w:r w:rsidRPr="00F031D7">
        <w:rPr>
          <w:rFonts w:ascii="Swis721 BT" w:hAnsi="Swis721 BT"/>
          <w:sz w:val="24"/>
          <w:szCs w:val="24"/>
          <w:lang w:val="en-GB"/>
        </w:rPr>
        <w:t>W</w:t>
      </w:r>
      <w:r w:rsidR="00184EB7" w:rsidRPr="00F031D7">
        <w:rPr>
          <w:rFonts w:ascii="Swis721 BT" w:hAnsi="Swis721 BT"/>
          <w:sz w:val="24"/>
          <w:szCs w:val="24"/>
          <w:lang w:val="en-GB"/>
        </w:rPr>
        <w:t>hen we ta</w:t>
      </w:r>
      <w:r w:rsidR="00456173" w:rsidRPr="00F031D7">
        <w:rPr>
          <w:rFonts w:ascii="Swis721 BT" w:hAnsi="Swis721 BT"/>
          <w:sz w:val="24"/>
          <w:szCs w:val="24"/>
          <w:lang w:val="en-GB"/>
        </w:rPr>
        <w:t xml:space="preserve">lk about improvement, research and development </w:t>
      </w:r>
      <w:r w:rsidR="00184EB7" w:rsidRPr="00F031D7">
        <w:rPr>
          <w:rFonts w:ascii="Swis721 BT" w:hAnsi="Swis721 BT"/>
          <w:sz w:val="24"/>
          <w:szCs w:val="24"/>
          <w:lang w:val="en-GB"/>
        </w:rPr>
        <w:t xml:space="preserve">play a very important role here. On a broader level, </w:t>
      </w:r>
      <w:r w:rsidR="001F40A3">
        <w:rPr>
          <w:rFonts w:ascii="Swis721 BT" w:hAnsi="Swis721 BT"/>
          <w:sz w:val="24"/>
          <w:szCs w:val="24"/>
          <w:lang w:val="en-GB"/>
        </w:rPr>
        <w:t>w</w:t>
      </w:r>
      <w:r w:rsidR="00184EB7" w:rsidRPr="00F031D7">
        <w:rPr>
          <w:rFonts w:ascii="Swis721 BT" w:hAnsi="Swis721 BT"/>
          <w:sz w:val="24"/>
          <w:szCs w:val="24"/>
          <w:lang w:val="en-GB"/>
        </w:rPr>
        <w:t>ith the world being hit by the worst slowdown since the Great Depression, industries across the globe are bound to revisit their yearly fiscal plan, resorting to strict curtailment in expenditures wherever possible. This may have a major impact on the in</w:t>
      </w:r>
      <w:r w:rsidR="00705D13" w:rsidRPr="00F031D7">
        <w:rPr>
          <w:rFonts w:ascii="Swis721 BT" w:hAnsi="Swis721 BT"/>
          <w:sz w:val="24"/>
          <w:szCs w:val="24"/>
          <w:lang w:val="en-GB"/>
        </w:rPr>
        <w:t>vestment on innovation and R&amp;D</w:t>
      </w:r>
      <w:r w:rsidR="00184EB7" w:rsidRPr="00F031D7">
        <w:rPr>
          <w:rFonts w:ascii="Swis721 BT" w:hAnsi="Swis721 BT"/>
          <w:sz w:val="24"/>
          <w:szCs w:val="24"/>
          <w:lang w:val="en-GB"/>
        </w:rPr>
        <w:t xml:space="preserve">. </w:t>
      </w:r>
      <w:r w:rsidR="00705D13" w:rsidRPr="00F031D7">
        <w:rPr>
          <w:rFonts w:ascii="Swis721 BT" w:hAnsi="Swis721 BT"/>
          <w:sz w:val="24"/>
          <w:szCs w:val="24"/>
          <w:lang w:val="en-GB"/>
        </w:rPr>
        <w:t xml:space="preserve">However, </w:t>
      </w:r>
      <w:r w:rsidR="00456173" w:rsidRPr="00F031D7">
        <w:rPr>
          <w:rFonts w:ascii="Swis721 BT" w:hAnsi="Swis721 BT"/>
          <w:sz w:val="24"/>
          <w:szCs w:val="24"/>
          <w:lang w:val="en-GB"/>
        </w:rPr>
        <w:t xml:space="preserve">even if the investment on R&amp;D is curtailed, </w:t>
      </w:r>
      <w:r w:rsidR="009B4D5D" w:rsidRPr="00F031D7">
        <w:rPr>
          <w:rFonts w:ascii="Swis721 BT" w:hAnsi="Swis721 BT"/>
          <w:sz w:val="24"/>
          <w:szCs w:val="24"/>
          <w:lang w:val="en-GB"/>
        </w:rPr>
        <w:t>I cer</w:t>
      </w:r>
      <w:r w:rsidR="003740E4" w:rsidRPr="00F031D7">
        <w:rPr>
          <w:rFonts w:ascii="Swis721 BT" w:hAnsi="Swis721 BT"/>
          <w:sz w:val="24"/>
          <w:szCs w:val="24"/>
          <w:lang w:val="en-GB"/>
        </w:rPr>
        <w:t>tainly have no doubts that it is</w:t>
      </w:r>
      <w:r w:rsidR="00456173" w:rsidRPr="00F031D7">
        <w:rPr>
          <w:rFonts w:ascii="Swis721 BT" w:hAnsi="Swis721 BT"/>
          <w:sz w:val="24"/>
          <w:szCs w:val="24"/>
          <w:lang w:val="en-GB"/>
        </w:rPr>
        <w:t xml:space="preserve"> still</w:t>
      </w:r>
      <w:r w:rsidR="00705D13" w:rsidRPr="00F031D7">
        <w:rPr>
          <w:rFonts w:ascii="Swis721 BT" w:hAnsi="Swis721 BT"/>
          <w:sz w:val="24"/>
          <w:szCs w:val="24"/>
          <w:lang w:val="en-GB"/>
        </w:rPr>
        <w:t xml:space="preserve"> bound to remain the key focus area for all industrial verticals</w:t>
      </w:r>
      <w:r w:rsidR="00456173" w:rsidRPr="00F031D7">
        <w:rPr>
          <w:rFonts w:ascii="Swis721 BT" w:hAnsi="Swis721 BT"/>
          <w:sz w:val="24"/>
          <w:szCs w:val="24"/>
          <w:lang w:val="en-GB"/>
        </w:rPr>
        <w:t>. After all, innovation and research forms the bac</w:t>
      </w:r>
      <w:r w:rsidR="009B4D5D" w:rsidRPr="00F031D7">
        <w:rPr>
          <w:rFonts w:ascii="Swis721 BT" w:hAnsi="Swis721 BT"/>
          <w:sz w:val="24"/>
          <w:szCs w:val="24"/>
          <w:lang w:val="en-GB"/>
        </w:rPr>
        <w:t xml:space="preserve">kbone of everything that we do. Being the </w:t>
      </w:r>
      <w:r w:rsidR="00456173" w:rsidRPr="00F031D7">
        <w:rPr>
          <w:rFonts w:ascii="Swis721 BT" w:hAnsi="Swis721 BT"/>
          <w:sz w:val="24"/>
          <w:szCs w:val="24"/>
          <w:lang w:val="en-GB"/>
        </w:rPr>
        <w:t xml:space="preserve">Chairman and Managing Director </w:t>
      </w:r>
      <w:r w:rsidR="003740E4" w:rsidRPr="00F031D7">
        <w:rPr>
          <w:rFonts w:ascii="Swis721 BT" w:hAnsi="Swis721 BT"/>
          <w:sz w:val="24"/>
          <w:szCs w:val="24"/>
          <w:lang w:val="en-GB"/>
        </w:rPr>
        <w:t xml:space="preserve">(or leader) </w:t>
      </w:r>
      <w:r w:rsidR="00456173" w:rsidRPr="00F031D7">
        <w:rPr>
          <w:rFonts w:ascii="Swis721 BT" w:hAnsi="Swis721 BT"/>
          <w:sz w:val="24"/>
          <w:szCs w:val="24"/>
          <w:lang w:val="en-GB"/>
        </w:rPr>
        <w:t xml:space="preserve">of </w:t>
      </w:r>
      <w:proofErr w:type="spellStart"/>
      <w:r w:rsidR="00456173" w:rsidRPr="00F031D7">
        <w:rPr>
          <w:rFonts w:ascii="Swis721 BT" w:hAnsi="Swis721 BT"/>
          <w:sz w:val="24"/>
          <w:szCs w:val="24"/>
          <w:lang w:val="en-GB"/>
        </w:rPr>
        <w:t>Kirloskar</w:t>
      </w:r>
      <w:proofErr w:type="spellEnd"/>
      <w:r w:rsidR="00456173" w:rsidRPr="00F031D7">
        <w:rPr>
          <w:rFonts w:ascii="Swis721 BT" w:hAnsi="Swis721 BT"/>
          <w:sz w:val="24"/>
          <w:szCs w:val="24"/>
          <w:lang w:val="en-GB"/>
        </w:rPr>
        <w:t xml:space="preserve"> Brothers Limited, </w:t>
      </w:r>
      <w:r w:rsidR="00456173" w:rsidRPr="00F031D7">
        <w:rPr>
          <w:rFonts w:ascii="Swis721 BT" w:hAnsi="Swis721 BT" w:cs="Arial"/>
          <w:color w:val="222222"/>
          <w:sz w:val="24"/>
          <w:szCs w:val="24"/>
          <w:shd w:val="clear" w:color="auto" w:fill="FFFFFF"/>
          <w:lang w:val="en-GB"/>
        </w:rPr>
        <w:t>India’s first and largest pump engineering company with an illustrious legacy of introducing various engineering products f</w:t>
      </w:r>
      <w:r w:rsidR="009B4D5D" w:rsidRPr="00F031D7">
        <w:rPr>
          <w:rFonts w:ascii="Swis721 BT" w:hAnsi="Swis721 BT" w:cs="Arial"/>
          <w:color w:val="222222"/>
          <w:sz w:val="24"/>
          <w:szCs w:val="24"/>
          <w:shd w:val="clear" w:color="auto" w:fill="FFFFFF"/>
          <w:lang w:val="en-GB"/>
        </w:rPr>
        <w:t>or the first time in the country, I can certainly vouch for that thought</w:t>
      </w:r>
      <w:r w:rsidR="00456173" w:rsidRPr="00F031D7">
        <w:rPr>
          <w:rFonts w:ascii="Swis721 BT" w:hAnsi="Swis721 BT" w:cs="Arial"/>
          <w:color w:val="222222"/>
          <w:sz w:val="24"/>
          <w:szCs w:val="24"/>
          <w:shd w:val="clear" w:color="auto" w:fill="FFFFFF"/>
          <w:lang w:val="en-GB"/>
        </w:rPr>
        <w:t xml:space="preserve">. KBL and my forefathers who laid the foundation of the company have been attributed for </w:t>
      </w:r>
      <w:r w:rsidR="00456173" w:rsidRPr="00F031D7">
        <w:rPr>
          <w:rFonts w:ascii="Swis721 BT" w:hAnsi="Swis721 BT"/>
          <w:sz w:val="24"/>
          <w:szCs w:val="24"/>
          <w:lang w:val="en-GB"/>
        </w:rPr>
        <w:t xml:space="preserve">being among the pioneers for bringing industrial revolution in the country. So, </w:t>
      </w:r>
      <w:r w:rsidR="009B4D5D" w:rsidRPr="00F031D7">
        <w:rPr>
          <w:rFonts w:ascii="Swis721 BT" w:hAnsi="Swis721 BT"/>
          <w:sz w:val="24"/>
          <w:szCs w:val="24"/>
          <w:lang w:val="en-GB"/>
        </w:rPr>
        <w:t xml:space="preserve">being part of </w:t>
      </w:r>
      <w:r w:rsidR="00456173" w:rsidRPr="00F031D7">
        <w:rPr>
          <w:rFonts w:ascii="Swis721 BT" w:hAnsi="Swis721 BT"/>
          <w:sz w:val="24"/>
          <w:szCs w:val="24"/>
          <w:lang w:val="en-GB"/>
        </w:rPr>
        <w:t xml:space="preserve">a company with such a heritage and history, </w:t>
      </w:r>
      <w:r w:rsidR="00456173" w:rsidRPr="00F031D7">
        <w:rPr>
          <w:rFonts w:ascii="Swis721 BT" w:hAnsi="Swis721 BT" w:cs="Arial"/>
          <w:color w:val="222222"/>
          <w:sz w:val="24"/>
          <w:szCs w:val="24"/>
          <w:shd w:val="clear" w:color="auto" w:fill="FFFFFF"/>
          <w:lang w:val="en-GB"/>
        </w:rPr>
        <w:t xml:space="preserve">I am very well aware about the integral role that R&amp;D plays in the success of any </w:t>
      </w:r>
      <w:r w:rsidR="009B4D5D" w:rsidRPr="00F031D7">
        <w:rPr>
          <w:rFonts w:ascii="Swis721 BT" w:hAnsi="Swis721 BT" w:cs="Arial"/>
          <w:color w:val="222222"/>
          <w:sz w:val="24"/>
          <w:szCs w:val="24"/>
          <w:shd w:val="clear" w:color="auto" w:fill="FFFFFF"/>
          <w:lang w:val="en-GB"/>
        </w:rPr>
        <w:t xml:space="preserve">organisation </w:t>
      </w:r>
      <w:r w:rsidR="00456173" w:rsidRPr="00F031D7">
        <w:rPr>
          <w:rFonts w:ascii="Swis721 BT" w:hAnsi="Swis721 BT" w:cs="Arial"/>
          <w:color w:val="222222"/>
          <w:sz w:val="24"/>
          <w:szCs w:val="24"/>
          <w:shd w:val="clear" w:color="auto" w:fill="FFFFFF"/>
          <w:lang w:val="en-GB"/>
        </w:rPr>
        <w:t>and the impetus that it provides eventually in the growth of the country.</w:t>
      </w:r>
      <w:r w:rsidR="003740E4" w:rsidRPr="00F031D7">
        <w:rPr>
          <w:rFonts w:ascii="Swis721 BT" w:hAnsi="Swis721 BT" w:cs="Arial"/>
          <w:color w:val="222222"/>
          <w:sz w:val="24"/>
          <w:szCs w:val="24"/>
          <w:shd w:val="clear" w:color="auto" w:fill="FFFFFF"/>
          <w:lang w:val="en-GB"/>
        </w:rPr>
        <w:t xml:space="preserve"> India’s recovery from this pandemic situation is, again, heavily dependent on our R&amp;D strength, whether for coming up with a breakthrough vaccine or state-of-</w:t>
      </w:r>
      <w:r w:rsidR="003740E4" w:rsidRPr="00F031D7">
        <w:rPr>
          <w:rFonts w:ascii="Swis721 BT" w:hAnsi="Swis721 BT" w:cs="Arial"/>
          <w:color w:val="222222"/>
          <w:sz w:val="24"/>
          <w:szCs w:val="24"/>
          <w:shd w:val="clear" w:color="auto" w:fill="FFFFFF"/>
          <w:lang w:val="en-GB"/>
        </w:rPr>
        <w:lastRenderedPageBreak/>
        <w:t xml:space="preserve">the-art safety equipment to protect us from the virus. </w:t>
      </w:r>
      <w:r w:rsidR="003740E4" w:rsidRPr="00F031D7">
        <w:rPr>
          <w:rFonts w:ascii="Swis721 BT" w:hAnsi="Swis721 BT"/>
          <w:sz w:val="24"/>
          <w:szCs w:val="24"/>
          <w:lang w:val="en-GB"/>
        </w:rPr>
        <w:t>And when we talk about the need to further strengthen the R&amp;D capabilities of our country</w:t>
      </w:r>
      <w:r w:rsidR="004239C1" w:rsidRPr="00F031D7">
        <w:rPr>
          <w:rFonts w:ascii="Swis721 BT" w:hAnsi="Swis721 BT"/>
          <w:sz w:val="24"/>
          <w:szCs w:val="24"/>
          <w:lang w:val="en-GB"/>
        </w:rPr>
        <w:t xml:space="preserve">, who better to spearhead the crusade </w:t>
      </w:r>
      <w:r w:rsidR="003740E4" w:rsidRPr="00F031D7">
        <w:rPr>
          <w:rFonts w:ascii="Swis721 BT" w:hAnsi="Swis721 BT"/>
          <w:sz w:val="24"/>
          <w:szCs w:val="24"/>
          <w:lang w:val="en-GB"/>
        </w:rPr>
        <w:t xml:space="preserve">than all you future </w:t>
      </w:r>
      <w:r w:rsidR="003740E4" w:rsidRPr="00F031D7">
        <w:rPr>
          <w:rFonts w:ascii="Swis721 BT" w:hAnsi="Swis721 BT"/>
          <w:color w:val="FF0000"/>
          <w:sz w:val="24"/>
          <w:szCs w:val="24"/>
          <w:lang w:val="en-GB"/>
        </w:rPr>
        <w:t xml:space="preserve">research science experts </w:t>
      </w:r>
      <w:r w:rsidR="003740E4" w:rsidRPr="00F031D7">
        <w:rPr>
          <w:rFonts w:ascii="Swis721 BT" w:hAnsi="Swis721 BT"/>
          <w:sz w:val="24"/>
          <w:szCs w:val="24"/>
          <w:lang w:val="en-GB"/>
        </w:rPr>
        <w:t xml:space="preserve">present here today. </w:t>
      </w:r>
    </w:p>
    <w:p w14:paraId="04357777" w14:textId="48C84D99" w:rsidR="007755F6" w:rsidRPr="00F031D7" w:rsidRDefault="00F0447B" w:rsidP="007755F6">
      <w:pPr>
        <w:rPr>
          <w:rFonts w:ascii="Swis721 BT" w:hAnsi="Swis721 BT"/>
          <w:sz w:val="24"/>
          <w:szCs w:val="24"/>
          <w:lang w:val="en-GB"/>
        </w:rPr>
      </w:pPr>
      <w:r w:rsidRPr="00F031D7">
        <w:rPr>
          <w:rFonts w:ascii="Swis721 BT" w:hAnsi="Swis721 BT"/>
          <w:sz w:val="24"/>
          <w:szCs w:val="24"/>
          <w:lang w:val="en-GB"/>
        </w:rPr>
        <w:t xml:space="preserve">India needs the services of brilliant and capable minds like you </w:t>
      </w:r>
      <w:r w:rsidR="004239C1" w:rsidRPr="00F031D7">
        <w:rPr>
          <w:rFonts w:ascii="Swis721 BT" w:hAnsi="Swis721 BT"/>
          <w:sz w:val="24"/>
          <w:szCs w:val="24"/>
          <w:lang w:val="en-GB"/>
        </w:rPr>
        <w:t xml:space="preserve">to </w:t>
      </w:r>
      <w:r w:rsidRPr="00F031D7">
        <w:rPr>
          <w:rFonts w:ascii="Swis721 BT" w:hAnsi="Swis721 BT"/>
          <w:sz w:val="24"/>
          <w:szCs w:val="24"/>
          <w:lang w:val="en-GB"/>
        </w:rPr>
        <w:t>recover from this crisis</w:t>
      </w:r>
      <w:r w:rsidR="004239C1" w:rsidRPr="00F031D7">
        <w:rPr>
          <w:rFonts w:ascii="Swis721 BT" w:hAnsi="Swis721 BT"/>
          <w:sz w:val="24"/>
          <w:szCs w:val="24"/>
          <w:lang w:val="en-GB"/>
        </w:rPr>
        <w:t xml:space="preserve"> as soon as possible</w:t>
      </w:r>
      <w:r w:rsidRPr="00F031D7">
        <w:rPr>
          <w:rFonts w:ascii="Swis721 BT" w:hAnsi="Swis721 BT"/>
          <w:sz w:val="24"/>
          <w:szCs w:val="24"/>
          <w:lang w:val="en-GB"/>
        </w:rPr>
        <w:t xml:space="preserve">, </w:t>
      </w:r>
      <w:r w:rsidR="00C92378" w:rsidRPr="00F031D7">
        <w:rPr>
          <w:rFonts w:ascii="Swis721 BT" w:hAnsi="Swis721 BT"/>
          <w:sz w:val="24"/>
          <w:szCs w:val="24"/>
          <w:lang w:val="en-GB"/>
        </w:rPr>
        <w:t>reinforce</w:t>
      </w:r>
      <w:r w:rsidRPr="00F031D7">
        <w:rPr>
          <w:rFonts w:ascii="Swis721 BT" w:hAnsi="Swis721 BT"/>
          <w:sz w:val="24"/>
          <w:szCs w:val="24"/>
          <w:lang w:val="en-GB"/>
        </w:rPr>
        <w:t xml:space="preserve"> its engineering capabilities, capitalise </w:t>
      </w:r>
      <w:r w:rsidR="004239C1" w:rsidRPr="00F031D7">
        <w:rPr>
          <w:rFonts w:ascii="Swis721 BT" w:hAnsi="Swis721 BT"/>
          <w:sz w:val="24"/>
          <w:szCs w:val="24"/>
          <w:lang w:val="en-GB"/>
        </w:rPr>
        <w:t xml:space="preserve">on </w:t>
      </w:r>
      <w:r w:rsidRPr="00F031D7">
        <w:rPr>
          <w:rFonts w:ascii="Swis721 BT" w:hAnsi="Swis721 BT"/>
          <w:sz w:val="24"/>
          <w:szCs w:val="24"/>
          <w:lang w:val="en-GB"/>
        </w:rPr>
        <w:t>the available growth opportunities and eventually</w:t>
      </w:r>
      <w:r w:rsidR="00C92378" w:rsidRPr="00F031D7">
        <w:rPr>
          <w:rFonts w:ascii="Swis721 BT" w:hAnsi="Swis721 BT"/>
          <w:sz w:val="24"/>
          <w:szCs w:val="24"/>
          <w:lang w:val="en-GB"/>
        </w:rPr>
        <w:t xml:space="preserve"> establish itself as a global super-power. So, if you wish, each one of you present here can play an integral contributory role in the progress of our country today.</w:t>
      </w:r>
      <w:r w:rsidR="00B64213" w:rsidRPr="00F031D7">
        <w:rPr>
          <w:rFonts w:ascii="Swis721 BT" w:hAnsi="Swis721 BT"/>
          <w:sz w:val="24"/>
          <w:szCs w:val="24"/>
          <w:lang w:val="en-GB"/>
        </w:rPr>
        <w:t xml:space="preserve"> Having said that, I know, many among you, many be more inclined towards pursuing a career outside India, though in the prevailing global situation, </w:t>
      </w:r>
      <w:r w:rsidR="007755F6" w:rsidRPr="00F031D7">
        <w:rPr>
          <w:rFonts w:ascii="Swis721 BT" w:hAnsi="Swis721 BT"/>
          <w:sz w:val="24"/>
          <w:szCs w:val="24"/>
          <w:lang w:val="en-GB"/>
        </w:rPr>
        <w:t xml:space="preserve">especially in the preferred immigration regions like the US and Europe, </w:t>
      </w:r>
      <w:r w:rsidR="00B64213" w:rsidRPr="00F031D7">
        <w:rPr>
          <w:rFonts w:ascii="Swis721 BT" w:hAnsi="Swis721 BT"/>
          <w:sz w:val="24"/>
          <w:szCs w:val="24"/>
          <w:lang w:val="en-GB"/>
        </w:rPr>
        <w:t>the stats related to aspiring student and young professional immigrants, this year, may portray a completely different picture altogether. However, even after the global condition improves post</w:t>
      </w:r>
      <w:r w:rsidR="007755F6" w:rsidRPr="00F031D7">
        <w:rPr>
          <w:rFonts w:ascii="Swis721 BT" w:hAnsi="Swis721 BT"/>
          <w:sz w:val="24"/>
          <w:szCs w:val="24"/>
          <w:lang w:val="en-GB"/>
        </w:rPr>
        <w:t xml:space="preserve"> the recovery from the pandemic, I urge all such immigrant aspirants to still give it a second thought. </w:t>
      </w:r>
      <w:r w:rsidR="007755F6" w:rsidRPr="00F031D7">
        <w:rPr>
          <w:rFonts w:ascii="Swis721 BT" w:hAnsi="Swis721 BT"/>
          <w:color w:val="000000" w:themeColor="text1"/>
          <w:sz w:val="24"/>
          <w:szCs w:val="24"/>
          <w:lang w:val="en-GB"/>
        </w:rPr>
        <w:t>We all dream of earning more and leadi</w:t>
      </w:r>
      <w:r w:rsidR="007755F6" w:rsidRPr="00F031D7">
        <w:rPr>
          <w:rFonts w:ascii="Swis721 BT" w:hAnsi="Swis721 BT"/>
          <w:sz w:val="24"/>
          <w:szCs w:val="24"/>
          <w:lang w:val="en-GB"/>
        </w:rPr>
        <w:t xml:space="preserve">ng a plush lifestyle with the best of the amenities at our service. However, how many of us have ever felt that we have a certain responsibility towards </w:t>
      </w:r>
      <w:r w:rsidR="004140CA" w:rsidRPr="00F031D7">
        <w:rPr>
          <w:rFonts w:ascii="Swis721 BT" w:hAnsi="Swis721 BT"/>
          <w:sz w:val="24"/>
          <w:szCs w:val="24"/>
          <w:lang w:val="en-GB"/>
        </w:rPr>
        <w:t xml:space="preserve">our </w:t>
      </w:r>
      <w:r w:rsidR="007755F6" w:rsidRPr="00F031D7">
        <w:rPr>
          <w:rFonts w:ascii="Swis721 BT" w:hAnsi="Swis721 BT"/>
          <w:sz w:val="24"/>
          <w:szCs w:val="24"/>
          <w:lang w:val="en-GB"/>
        </w:rPr>
        <w:t xml:space="preserve">country which somewhere has been </w:t>
      </w:r>
      <w:r w:rsidR="007755F6" w:rsidRPr="00F031D7">
        <w:rPr>
          <w:rFonts w:ascii="Swis721 BT" w:hAnsi="Swis721 BT"/>
          <w:color w:val="000000" w:themeColor="text1"/>
          <w:sz w:val="24"/>
          <w:szCs w:val="24"/>
          <w:lang w:val="en-GB"/>
        </w:rPr>
        <w:t>integral in making us who we are and it’s about time now to return the favour by contributing towards the betterment of th</w:t>
      </w:r>
      <w:r w:rsidR="007755F6" w:rsidRPr="00F031D7">
        <w:rPr>
          <w:rFonts w:ascii="Swis721 BT" w:hAnsi="Swis721 BT"/>
          <w:sz w:val="24"/>
          <w:szCs w:val="24"/>
          <w:lang w:val="en-GB"/>
        </w:rPr>
        <w:t xml:space="preserve">e country in whichever way we can? It’s not necessarily about being patriotic but more about being righteous, being thankful. And as an engineering graduate from IISER, the best way you can do that is by working in India and towards the betterment of India. I feel that the IISER graduates will play an integral role in laying the foundation of a Better India, Developed India and more importantly, fulfilling the dream of a Self-reliant India. </w:t>
      </w:r>
      <w:r w:rsidR="004140CA" w:rsidRPr="00F031D7">
        <w:rPr>
          <w:rFonts w:ascii="Swis721 BT" w:hAnsi="Swis721 BT"/>
          <w:sz w:val="24"/>
          <w:szCs w:val="24"/>
          <w:lang w:val="en-GB"/>
        </w:rPr>
        <w:t xml:space="preserve">  </w:t>
      </w:r>
      <w:r w:rsidR="007755F6" w:rsidRPr="00F031D7">
        <w:rPr>
          <w:rFonts w:ascii="Swis721 BT" w:hAnsi="Swis721 BT"/>
          <w:sz w:val="24"/>
          <w:szCs w:val="24"/>
          <w:lang w:val="en-GB"/>
        </w:rPr>
        <w:t xml:space="preserve">  </w:t>
      </w:r>
    </w:p>
    <w:p w14:paraId="0F34BCE3" w14:textId="68F863BE" w:rsidR="000D3009" w:rsidRPr="00F031D7" w:rsidRDefault="007755F6" w:rsidP="00F0447B">
      <w:pPr>
        <w:rPr>
          <w:rFonts w:ascii="Swis721 BT" w:hAnsi="Swis721 BT"/>
          <w:sz w:val="24"/>
          <w:szCs w:val="24"/>
          <w:lang w:val="en-GB"/>
        </w:rPr>
      </w:pPr>
      <w:r w:rsidRPr="00F031D7">
        <w:rPr>
          <w:rFonts w:ascii="Swis721 BT" w:hAnsi="Swis721 BT"/>
          <w:sz w:val="24"/>
          <w:szCs w:val="24"/>
          <w:lang w:val="en-GB"/>
        </w:rPr>
        <w:t xml:space="preserve">India, today, is at the cusp of a major transformation from a ‘progressing’ country to a ‘progressed’ country. I see this economic debacle as a temporary setback and I am sure that our country, sooner than later, will be back on its feet. </w:t>
      </w:r>
      <w:r w:rsidR="00F0447B" w:rsidRPr="00F031D7">
        <w:rPr>
          <w:rFonts w:ascii="Swis721 BT" w:hAnsi="Swis721 BT"/>
          <w:sz w:val="24"/>
          <w:szCs w:val="24"/>
          <w:lang w:val="en-GB"/>
        </w:rPr>
        <w:t>If we wish to see India in the same league</w:t>
      </w:r>
      <w:r w:rsidRPr="00F031D7">
        <w:rPr>
          <w:rFonts w:ascii="Swis721 BT" w:hAnsi="Swis721 BT"/>
          <w:sz w:val="24"/>
          <w:szCs w:val="24"/>
          <w:lang w:val="en-GB"/>
        </w:rPr>
        <w:t xml:space="preserve"> as the other</w:t>
      </w:r>
      <w:r w:rsidR="00BD0997" w:rsidRPr="00F031D7">
        <w:rPr>
          <w:rFonts w:ascii="Swis721 BT" w:hAnsi="Swis721 BT"/>
          <w:sz w:val="24"/>
          <w:szCs w:val="24"/>
          <w:lang w:val="en-GB"/>
        </w:rPr>
        <w:t xml:space="preserve"> global superpowers</w:t>
      </w:r>
      <w:r w:rsidR="00F0447B" w:rsidRPr="00F031D7">
        <w:rPr>
          <w:rFonts w:ascii="Swis721 BT" w:hAnsi="Swis721 BT"/>
          <w:sz w:val="24"/>
          <w:szCs w:val="24"/>
          <w:lang w:val="en-GB"/>
        </w:rPr>
        <w:t>, it is the responsibility of bright engineers like you to create breakthrough ideas. And let me tell you, we are doing it. We all know how, over the past few years, ISRO has</w:t>
      </w:r>
      <w:r w:rsidR="00083099" w:rsidRPr="00F031D7">
        <w:rPr>
          <w:rFonts w:ascii="Swis721 BT" w:hAnsi="Swis721 BT"/>
          <w:sz w:val="24"/>
          <w:szCs w:val="24"/>
          <w:lang w:val="en-GB"/>
        </w:rPr>
        <w:t xml:space="preserve"> </w:t>
      </w:r>
      <w:r w:rsidR="00F0447B" w:rsidRPr="00F031D7">
        <w:rPr>
          <w:rFonts w:ascii="Swis721 BT" w:hAnsi="Swis721 BT"/>
          <w:sz w:val="24"/>
          <w:szCs w:val="24"/>
          <w:lang w:val="en-GB"/>
        </w:rPr>
        <w:t>achiev</w:t>
      </w:r>
      <w:r w:rsidR="00083099" w:rsidRPr="00F031D7">
        <w:rPr>
          <w:rFonts w:ascii="Swis721 BT" w:hAnsi="Swis721 BT"/>
          <w:sz w:val="24"/>
          <w:szCs w:val="24"/>
          <w:lang w:val="en-GB"/>
        </w:rPr>
        <w:t>ed</w:t>
      </w:r>
      <w:r w:rsidR="00F0447B" w:rsidRPr="00F031D7">
        <w:rPr>
          <w:rFonts w:ascii="Swis721 BT" w:hAnsi="Swis721 BT"/>
          <w:sz w:val="24"/>
          <w:szCs w:val="24"/>
          <w:lang w:val="en-GB"/>
        </w:rPr>
        <w:t xml:space="preserve"> what no one has done before. The intellectual capital of India, which goes back to tens of thousands of years right to the times of </w:t>
      </w:r>
      <w:proofErr w:type="spellStart"/>
      <w:r w:rsidR="00F0447B" w:rsidRPr="00F031D7">
        <w:rPr>
          <w:rFonts w:ascii="Swis721 BT" w:hAnsi="Swis721 BT"/>
          <w:sz w:val="24"/>
          <w:szCs w:val="24"/>
          <w:lang w:val="en-GB"/>
        </w:rPr>
        <w:t>Aryabhatta</w:t>
      </w:r>
      <w:proofErr w:type="spellEnd"/>
      <w:r w:rsidR="001F0D3C" w:rsidRPr="00F031D7">
        <w:rPr>
          <w:rFonts w:ascii="Swis721 BT" w:hAnsi="Swis721 BT"/>
          <w:sz w:val="24"/>
          <w:szCs w:val="24"/>
          <w:lang w:val="en-GB"/>
        </w:rPr>
        <w:t xml:space="preserve"> or</w:t>
      </w:r>
      <w:r w:rsidR="00F0447B" w:rsidRPr="00F031D7">
        <w:rPr>
          <w:rFonts w:ascii="Swis721 BT" w:hAnsi="Swis721 BT"/>
          <w:sz w:val="24"/>
          <w:szCs w:val="24"/>
          <w:lang w:val="en-GB"/>
        </w:rPr>
        <w:t xml:space="preserve"> </w:t>
      </w:r>
      <w:proofErr w:type="spellStart"/>
      <w:r w:rsidR="00F0447B" w:rsidRPr="00F031D7">
        <w:rPr>
          <w:rFonts w:ascii="Swis721 BT" w:hAnsi="Swis721 BT"/>
          <w:sz w:val="24"/>
          <w:szCs w:val="24"/>
          <w:lang w:val="en-GB"/>
        </w:rPr>
        <w:t>Chanakya</w:t>
      </w:r>
      <w:proofErr w:type="spellEnd"/>
      <w:r w:rsidR="00F0447B" w:rsidRPr="00F031D7">
        <w:rPr>
          <w:rFonts w:ascii="Swis721 BT" w:hAnsi="Swis721 BT"/>
          <w:sz w:val="24"/>
          <w:szCs w:val="24"/>
          <w:lang w:val="en-GB"/>
        </w:rPr>
        <w:t xml:space="preserve">, is its biggest asset. I believe that we have always had the brain and the skills but somewhere have lagged behind when it comes to the intent.  That is where top engineers like you can make the difference taking our country to greater heights in the future. </w:t>
      </w:r>
    </w:p>
    <w:p w14:paraId="33F5194A" w14:textId="7B84C6EF" w:rsidR="000D3009" w:rsidRPr="00F031D7" w:rsidRDefault="001E1276" w:rsidP="00CD263A">
      <w:pPr>
        <w:rPr>
          <w:rFonts w:ascii="Swis721 BT" w:hAnsi="Swis721 BT"/>
          <w:sz w:val="24"/>
          <w:szCs w:val="24"/>
          <w:lang w:val="en-GB"/>
        </w:rPr>
      </w:pPr>
      <w:r w:rsidRPr="00F031D7">
        <w:rPr>
          <w:rFonts w:ascii="Swis721 BT" w:hAnsi="Swis721 BT"/>
          <w:sz w:val="24"/>
          <w:szCs w:val="24"/>
          <w:lang w:val="en-GB"/>
        </w:rPr>
        <w:t xml:space="preserve">Now, </w:t>
      </w:r>
      <w:r w:rsidR="00C140F8" w:rsidRPr="00F031D7">
        <w:rPr>
          <w:rFonts w:ascii="Swis721 BT" w:hAnsi="Swis721 BT"/>
          <w:sz w:val="24"/>
          <w:szCs w:val="24"/>
          <w:lang w:val="en-GB"/>
        </w:rPr>
        <w:t>a</w:t>
      </w:r>
      <w:r w:rsidR="00C02568" w:rsidRPr="00F031D7">
        <w:rPr>
          <w:rFonts w:ascii="Swis721 BT" w:hAnsi="Swis721 BT"/>
          <w:sz w:val="24"/>
          <w:szCs w:val="24"/>
          <w:lang w:val="en-GB"/>
        </w:rPr>
        <w:t>lthough</w:t>
      </w:r>
      <w:r w:rsidRPr="00F031D7">
        <w:rPr>
          <w:rFonts w:ascii="Swis721 BT" w:hAnsi="Swis721 BT"/>
          <w:sz w:val="24"/>
          <w:szCs w:val="24"/>
          <w:lang w:val="en-GB"/>
        </w:rPr>
        <w:t xml:space="preserve"> </w:t>
      </w:r>
      <w:r w:rsidR="00C02568" w:rsidRPr="00F031D7">
        <w:rPr>
          <w:rFonts w:ascii="Swis721 BT" w:hAnsi="Swis721 BT"/>
          <w:sz w:val="24"/>
          <w:szCs w:val="24"/>
          <w:lang w:val="en-GB"/>
        </w:rPr>
        <w:t>intelligent</w:t>
      </w:r>
      <w:r w:rsidRPr="00F031D7">
        <w:rPr>
          <w:rFonts w:ascii="Swis721 BT" w:hAnsi="Swis721 BT"/>
          <w:sz w:val="24"/>
          <w:szCs w:val="24"/>
          <w:lang w:val="en-GB"/>
        </w:rPr>
        <w:t xml:space="preserve"> minds</w:t>
      </w:r>
      <w:r w:rsidR="00C140F8" w:rsidRPr="00F031D7">
        <w:rPr>
          <w:rFonts w:ascii="Swis721 BT" w:hAnsi="Swis721 BT"/>
          <w:sz w:val="24"/>
          <w:szCs w:val="24"/>
          <w:lang w:val="en-GB"/>
        </w:rPr>
        <w:t xml:space="preserve"> like you certainly</w:t>
      </w:r>
      <w:r w:rsidRPr="00F031D7">
        <w:rPr>
          <w:rFonts w:ascii="Swis721 BT" w:hAnsi="Swis721 BT"/>
          <w:sz w:val="24"/>
          <w:szCs w:val="24"/>
          <w:lang w:val="en-GB"/>
        </w:rPr>
        <w:t xml:space="preserve"> possess the skills and intent to further</w:t>
      </w:r>
      <w:r w:rsidR="00C02568" w:rsidRPr="00F031D7">
        <w:rPr>
          <w:rFonts w:ascii="Swis721 BT" w:hAnsi="Swis721 BT"/>
          <w:sz w:val="24"/>
          <w:szCs w:val="24"/>
          <w:lang w:val="en-GB"/>
        </w:rPr>
        <w:t xml:space="preserve"> fortify </w:t>
      </w:r>
      <w:r w:rsidR="000D3009" w:rsidRPr="00F031D7">
        <w:rPr>
          <w:rFonts w:ascii="Swis721 BT" w:hAnsi="Swis721 BT"/>
          <w:sz w:val="24"/>
          <w:szCs w:val="24"/>
          <w:lang w:val="en-GB"/>
        </w:rPr>
        <w:t>t</w:t>
      </w:r>
      <w:r w:rsidRPr="00F031D7">
        <w:rPr>
          <w:rFonts w:ascii="Swis721 BT" w:hAnsi="Swis721 BT"/>
          <w:sz w:val="24"/>
          <w:szCs w:val="24"/>
          <w:lang w:val="en-GB"/>
        </w:rPr>
        <w:t>he pillars of a more self-reliant and progressed India, yo</w:t>
      </w:r>
      <w:r w:rsidR="00C02568" w:rsidRPr="00F031D7">
        <w:rPr>
          <w:rFonts w:ascii="Swis721 BT" w:hAnsi="Swis721 BT"/>
          <w:sz w:val="24"/>
          <w:szCs w:val="24"/>
          <w:lang w:val="en-GB"/>
        </w:rPr>
        <w:t>u would need the necessary tech</w:t>
      </w:r>
      <w:r w:rsidRPr="00F031D7">
        <w:rPr>
          <w:rFonts w:ascii="Swis721 BT" w:hAnsi="Swis721 BT"/>
          <w:sz w:val="24"/>
          <w:szCs w:val="24"/>
          <w:lang w:val="en-GB"/>
        </w:rPr>
        <w:t>no</w:t>
      </w:r>
      <w:r w:rsidR="00C02568" w:rsidRPr="00F031D7">
        <w:rPr>
          <w:rFonts w:ascii="Swis721 BT" w:hAnsi="Swis721 BT"/>
          <w:sz w:val="24"/>
          <w:szCs w:val="24"/>
          <w:lang w:val="en-GB"/>
        </w:rPr>
        <w:t>lo</w:t>
      </w:r>
      <w:r w:rsidRPr="00F031D7">
        <w:rPr>
          <w:rFonts w:ascii="Swis721 BT" w:hAnsi="Swis721 BT"/>
          <w:sz w:val="24"/>
          <w:szCs w:val="24"/>
          <w:lang w:val="en-GB"/>
        </w:rPr>
        <w:t xml:space="preserve">gical support to realise the </w:t>
      </w:r>
      <w:r w:rsidR="00C02568" w:rsidRPr="00F031D7">
        <w:rPr>
          <w:rFonts w:ascii="Swis721 BT" w:hAnsi="Swis721 BT"/>
          <w:sz w:val="24"/>
          <w:szCs w:val="24"/>
          <w:lang w:val="en-GB"/>
        </w:rPr>
        <w:t>vision</w:t>
      </w:r>
      <w:r w:rsidRPr="00F031D7">
        <w:rPr>
          <w:rFonts w:ascii="Swis721 BT" w:hAnsi="Swis721 BT"/>
          <w:sz w:val="24"/>
          <w:szCs w:val="24"/>
          <w:lang w:val="en-GB"/>
        </w:rPr>
        <w:t xml:space="preserve">. After all, be it research or innovation, </w:t>
      </w:r>
      <w:r w:rsidR="00C140F8" w:rsidRPr="00F031D7">
        <w:rPr>
          <w:rFonts w:ascii="Swis721 BT" w:hAnsi="Swis721 BT"/>
          <w:sz w:val="24"/>
          <w:szCs w:val="24"/>
          <w:lang w:val="en-GB"/>
        </w:rPr>
        <w:t xml:space="preserve">it is technology that enables its </w:t>
      </w:r>
      <w:r w:rsidR="00C02568" w:rsidRPr="00F031D7">
        <w:rPr>
          <w:rFonts w:ascii="Swis721 BT" w:hAnsi="Swis721 BT"/>
          <w:sz w:val="24"/>
          <w:szCs w:val="24"/>
          <w:lang w:val="en-GB"/>
        </w:rPr>
        <w:t>realis</w:t>
      </w:r>
      <w:r w:rsidR="00C140F8" w:rsidRPr="00F031D7">
        <w:rPr>
          <w:rFonts w:ascii="Swis721 BT" w:hAnsi="Swis721 BT"/>
          <w:sz w:val="24"/>
          <w:szCs w:val="24"/>
          <w:lang w:val="en-GB"/>
        </w:rPr>
        <w:t>atio</w:t>
      </w:r>
      <w:r w:rsidR="000D3009" w:rsidRPr="00F031D7">
        <w:rPr>
          <w:rFonts w:ascii="Swis721 BT" w:hAnsi="Swis721 BT"/>
          <w:sz w:val="24"/>
          <w:szCs w:val="24"/>
          <w:lang w:val="en-GB"/>
        </w:rPr>
        <w:t>n and execution.</w:t>
      </w:r>
      <w:r w:rsidR="00C140F8" w:rsidRPr="00F031D7">
        <w:rPr>
          <w:rFonts w:ascii="Swis721 BT" w:hAnsi="Swis721 BT"/>
          <w:sz w:val="24"/>
          <w:szCs w:val="24"/>
          <w:lang w:val="en-GB"/>
        </w:rPr>
        <w:t xml:space="preserve"> </w:t>
      </w:r>
      <w:r w:rsidR="00BD0997" w:rsidRPr="00F031D7">
        <w:rPr>
          <w:rFonts w:ascii="Swis721 BT" w:hAnsi="Swis721 BT"/>
          <w:sz w:val="24"/>
          <w:szCs w:val="24"/>
          <w:lang w:val="en-GB"/>
        </w:rPr>
        <w:t xml:space="preserve">We are all aware how technology, over the years, has been transforming everything around us. However, </w:t>
      </w:r>
      <w:r w:rsidR="00BD0997" w:rsidRPr="00F031D7">
        <w:rPr>
          <w:rFonts w:ascii="Swis721 BT" w:hAnsi="Swis721 BT"/>
          <w:sz w:val="24"/>
          <w:szCs w:val="24"/>
          <w:lang w:val="en-GB"/>
        </w:rPr>
        <w:lastRenderedPageBreak/>
        <w:t>one thing that really astonishes me is the pace at which it is happening. Be it technologies like Artificial Intelligence (AI), Virtual Reality (VR), Internet of Things (</w:t>
      </w:r>
      <w:proofErr w:type="spellStart"/>
      <w:r w:rsidR="00BD0997" w:rsidRPr="00F031D7">
        <w:rPr>
          <w:rFonts w:ascii="Swis721 BT" w:hAnsi="Swis721 BT"/>
          <w:sz w:val="24"/>
          <w:szCs w:val="24"/>
          <w:lang w:val="en-GB"/>
        </w:rPr>
        <w:t>IoT</w:t>
      </w:r>
      <w:proofErr w:type="spellEnd"/>
      <w:r w:rsidR="00BD0997" w:rsidRPr="00F031D7">
        <w:rPr>
          <w:rFonts w:ascii="Swis721 BT" w:hAnsi="Swis721 BT"/>
          <w:sz w:val="24"/>
          <w:szCs w:val="24"/>
          <w:lang w:val="en-GB"/>
        </w:rPr>
        <w:t>), machine learning, robotics or the latest gadgets and services that we come across in our personal day-to-day lives like smartphones and 24X7 Internet connectivity – all these technologies  are changing everything, right from our day to day behavio</w:t>
      </w:r>
      <w:r w:rsidR="001F40A3">
        <w:rPr>
          <w:rFonts w:ascii="Swis721 BT" w:hAnsi="Swis721 BT"/>
          <w:sz w:val="24"/>
          <w:szCs w:val="24"/>
          <w:lang w:val="en-GB"/>
        </w:rPr>
        <w:t>u</w:t>
      </w:r>
      <w:r w:rsidR="00BD0997" w:rsidRPr="00F031D7">
        <w:rPr>
          <w:rFonts w:ascii="Swis721 BT" w:hAnsi="Swis721 BT"/>
          <w:sz w:val="24"/>
          <w:szCs w:val="24"/>
          <w:lang w:val="en-GB"/>
        </w:rPr>
        <w:t xml:space="preserve">r and perception to our work culture, outlook and even the way </w:t>
      </w:r>
      <w:r w:rsidR="00083099" w:rsidRPr="00F031D7">
        <w:rPr>
          <w:rFonts w:ascii="Swis721 BT" w:hAnsi="Swis721 BT"/>
          <w:sz w:val="24"/>
          <w:szCs w:val="24"/>
          <w:lang w:val="en-GB"/>
        </w:rPr>
        <w:t>the industry</w:t>
      </w:r>
      <w:r w:rsidR="00BD0997" w:rsidRPr="00F031D7">
        <w:rPr>
          <w:rFonts w:ascii="Swis721 BT" w:hAnsi="Swis721 BT"/>
          <w:sz w:val="24"/>
          <w:szCs w:val="24"/>
          <w:lang w:val="en-GB"/>
        </w:rPr>
        <w:t xml:space="preserve"> </w:t>
      </w:r>
      <w:r w:rsidR="00083099" w:rsidRPr="00F031D7">
        <w:rPr>
          <w:rFonts w:ascii="Swis721 BT" w:hAnsi="Swis721 BT"/>
          <w:sz w:val="24"/>
          <w:szCs w:val="24"/>
          <w:lang w:val="en-GB"/>
        </w:rPr>
        <w:t>operates</w:t>
      </w:r>
      <w:r w:rsidR="00BD0997" w:rsidRPr="00F031D7">
        <w:rPr>
          <w:rFonts w:ascii="Swis721 BT" w:hAnsi="Swis721 BT"/>
          <w:color w:val="FF0000"/>
          <w:sz w:val="24"/>
          <w:szCs w:val="24"/>
          <w:lang w:val="en-GB"/>
        </w:rPr>
        <w:t xml:space="preserve"> </w:t>
      </w:r>
      <w:r w:rsidR="00BD0997" w:rsidRPr="00F031D7">
        <w:rPr>
          <w:rFonts w:ascii="Swis721 BT" w:hAnsi="Swis721 BT"/>
          <w:sz w:val="24"/>
          <w:szCs w:val="24"/>
          <w:lang w:val="en-GB"/>
        </w:rPr>
        <w:t>today</w:t>
      </w:r>
      <w:r w:rsidR="00A82B15" w:rsidRPr="00F031D7">
        <w:rPr>
          <w:rFonts w:ascii="Swis721 BT" w:hAnsi="Swis721 BT"/>
          <w:sz w:val="24"/>
          <w:szCs w:val="24"/>
          <w:lang w:val="en-GB"/>
        </w:rPr>
        <w:t xml:space="preserve">. </w:t>
      </w:r>
      <w:r w:rsidR="00BD0997" w:rsidRPr="00F031D7">
        <w:rPr>
          <w:rFonts w:ascii="Swis721 BT" w:hAnsi="Swis721 BT"/>
          <w:sz w:val="24"/>
          <w:szCs w:val="24"/>
          <w:lang w:val="en-GB"/>
        </w:rPr>
        <w:t xml:space="preserve"> </w:t>
      </w:r>
    </w:p>
    <w:p w14:paraId="2CEF0299" w14:textId="05D59748" w:rsidR="004E4B7B" w:rsidRPr="00F031D7" w:rsidRDefault="004E4B7B" w:rsidP="004E4B7B">
      <w:pPr>
        <w:rPr>
          <w:rFonts w:ascii="Swis721 BT" w:hAnsi="Swis721 BT"/>
          <w:sz w:val="24"/>
          <w:szCs w:val="24"/>
          <w:shd w:val="clear" w:color="auto" w:fill="FFFFFF"/>
          <w:lang w:val="en-GB"/>
        </w:rPr>
      </w:pPr>
      <w:r w:rsidRPr="00F031D7">
        <w:rPr>
          <w:rFonts w:ascii="Swis721 BT" w:hAnsi="Swis721 BT"/>
          <w:sz w:val="24"/>
          <w:szCs w:val="24"/>
          <w:shd w:val="clear" w:color="auto" w:fill="FFFFFF"/>
          <w:lang w:val="en-GB"/>
        </w:rPr>
        <w:t>In the prevailing condition today, it is all about making the optimum use of available modes of technological resources.</w:t>
      </w:r>
      <w:r w:rsidRPr="00F031D7">
        <w:rPr>
          <w:rFonts w:ascii="Swis721 BT" w:hAnsi="Swis721 BT"/>
          <w:sz w:val="24"/>
          <w:szCs w:val="24"/>
          <w:lang w:val="en-GB"/>
        </w:rPr>
        <w:t xml:space="preserve"> S</w:t>
      </w:r>
      <w:r w:rsidR="00A82B15" w:rsidRPr="00F031D7">
        <w:rPr>
          <w:rFonts w:ascii="Swis721 BT" w:hAnsi="Swis721 BT"/>
          <w:sz w:val="24"/>
          <w:szCs w:val="24"/>
          <w:shd w:val="clear" w:color="auto" w:fill="FFFFFF"/>
          <w:lang w:val="en-GB"/>
        </w:rPr>
        <w:t xml:space="preserve">ince the enforcement of the social distancing and remote working culture globally, dependence on </w:t>
      </w:r>
      <w:r w:rsidR="002679E5" w:rsidRPr="00F031D7">
        <w:rPr>
          <w:rFonts w:ascii="Swis721 BT" w:hAnsi="Swis721 BT"/>
          <w:sz w:val="24"/>
          <w:szCs w:val="24"/>
          <w:shd w:val="clear" w:color="auto" w:fill="FFFFFF"/>
          <w:lang w:val="en-GB"/>
        </w:rPr>
        <w:t xml:space="preserve">external </w:t>
      </w:r>
      <w:r w:rsidR="00A82B15" w:rsidRPr="00F031D7">
        <w:rPr>
          <w:rFonts w:ascii="Swis721 BT" w:hAnsi="Swis721 BT"/>
          <w:sz w:val="24"/>
          <w:szCs w:val="24"/>
          <w:shd w:val="clear" w:color="auto" w:fill="FFFFFF"/>
          <w:lang w:val="en-GB"/>
        </w:rPr>
        <w:t xml:space="preserve">communication </w:t>
      </w:r>
      <w:r w:rsidR="002679E5" w:rsidRPr="00F031D7">
        <w:rPr>
          <w:rFonts w:ascii="Swis721 BT" w:hAnsi="Swis721 BT"/>
          <w:sz w:val="24"/>
          <w:szCs w:val="24"/>
          <w:shd w:val="clear" w:color="auto" w:fill="FFFFFF"/>
          <w:lang w:val="en-GB"/>
        </w:rPr>
        <w:t>platforms</w:t>
      </w:r>
      <w:r w:rsidR="00A82B15" w:rsidRPr="00F031D7">
        <w:rPr>
          <w:rFonts w:ascii="Swis721 BT" w:hAnsi="Swis721 BT"/>
          <w:sz w:val="24"/>
          <w:szCs w:val="24"/>
          <w:shd w:val="clear" w:color="auto" w:fill="FFFFFF"/>
          <w:lang w:val="en-GB"/>
        </w:rPr>
        <w:t xml:space="preserve"> has been felt like never before. </w:t>
      </w:r>
      <w:r w:rsidR="002679E5" w:rsidRPr="001F40A3">
        <w:rPr>
          <w:rFonts w:ascii="Swis721 BT" w:hAnsi="Swis721 BT"/>
          <w:sz w:val="24"/>
          <w:szCs w:val="24"/>
          <w:shd w:val="clear" w:color="auto" w:fill="FFFFFF"/>
          <w:lang w:val="en-GB"/>
        </w:rPr>
        <w:t>As they say that </w:t>
      </w:r>
      <w:ins w:id="0" w:author="Nishant Patel" w:date="2020-05-21T11:33:00Z">
        <w:r w:rsidR="002679E5" w:rsidRPr="001F40A3">
          <w:rPr>
            <w:rFonts w:ascii="Swis721 BT" w:hAnsi="Swis721 BT"/>
            <w:sz w:val="24"/>
            <w:szCs w:val="24"/>
            <w:shd w:val="clear" w:color="auto" w:fill="FFFFFF"/>
            <w:lang w:val="en-GB"/>
          </w:rPr>
          <w:t>necessity</w:t>
        </w:r>
      </w:ins>
      <w:r w:rsidR="002679E5" w:rsidRPr="001F40A3">
        <w:rPr>
          <w:rFonts w:ascii="Swis721 BT" w:hAnsi="Swis721 BT"/>
          <w:sz w:val="24"/>
          <w:szCs w:val="24"/>
          <w:shd w:val="clear" w:color="auto" w:fill="FFFFFF"/>
          <w:lang w:val="en-GB"/>
        </w:rPr>
        <w:t> is the </w:t>
      </w:r>
      <w:ins w:id="1" w:author="Nishant Patel" w:date="2020-05-21T11:33:00Z">
        <w:r w:rsidR="002679E5" w:rsidRPr="001F40A3">
          <w:rPr>
            <w:rFonts w:ascii="Swis721 BT" w:hAnsi="Swis721 BT"/>
            <w:sz w:val="24"/>
            <w:szCs w:val="24"/>
            <w:shd w:val="clear" w:color="auto" w:fill="FFFFFF"/>
            <w:lang w:val="en-GB"/>
          </w:rPr>
          <w:t>mother</w:t>
        </w:r>
      </w:ins>
      <w:r w:rsidR="002679E5" w:rsidRPr="001F40A3">
        <w:rPr>
          <w:rFonts w:ascii="Swis721 BT" w:hAnsi="Swis721 BT"/>
          <w:sz w:val="24"/>
          <w:szCs w:val="24"/>
          <w:shd w:val="clear" w:color="auto" w:fill="FFFFFF"/>
          <w:lang w:val="en-GB"/>
        </w:rPr>
        <w:t> of </w:t>
      </w:r>
      <w:ins w:id="2" w:author="Nishant Patel" w:date="2020-05-21T11:33:00Z">
        <w:r w:rsidR="002679E5" w:rsidRPr="001F40A3">
          <w:rPr>
            <w:rFonts w:ascii="Swis721 BT" w:hAnsi="Swis721 BT"/>
            <w:sz w:val="24"/>
            <w:szCs w:val="24"/>
            <w:shd w:val="clear" w:color="auto" w:fill="FFFFFF"/>
            <w:lang w:val="en-GB"/>
          </w:rPr>
          <w:t>invention</w:t>
        </w:r>
      </w:ins>
      <w:r w:rsidR="002679E5" w:rsidRPr="001F40A3">
        <w:rPr>
          <w:rFonts w:ascii="Swis721 BT" w:hAnsi="Swis721 BT"/>
          <w:sz w:val="24"/>
          <w:szCs w:val="24"/>
          <w:shd w:val="clear" w:color="auto" w:fill="FFFFFF"/>
          <w:lang w:val="en-GB"/>
        </w:rPr>
        <w:t>, but in our world these days, it's often actually exactly in reverse: </w:t>
      </w:r>
      <w:r w:rsidR="001F40A3" w:rsidRPr="001F40A3">
        <w:rPr>
          <w:rFonts w:ascii="Swis721 BT" w:hAnsi="Swis721 BT"/>
          <w:b/>
          <w:sz w:val="24"/>
          <w:szCs w:val="24"/>
          <w:shd w:val="clear" w:color="auto" w:fill="FFFFFF"/>
          <w:lang w:val="en-GB"/>
        </w:rPr>
        <w:t>Inve</w:t>
      </w:r>
      <w:r w:rsidR="001F40A3">
        <w:rPr>
          <w:rFonts w:ascii="Swis721 BT" w:hAnsi="Swis721 BT"/>
          <w:b/>
          <w:sz w:val="24"/>
          <w:szCs w:val="24"/>
          <w:shd w:val="clear" w:color="auto" w:fill="FFFFFF"/>
          <w:lang w:val="en-GB"/>
        </w:rPr>
        <w:t>ntion Is Increasingly Becoming the Mother o</w:t>
      </w:r>
      <w:r w:rsidR="001F40A3" w:rsidRPr="001F40A3">
        <w:rPr>
          <w:rFonts w:ascii="Swis721 BT" w:hAnsi="Swis721 BT"/>
          <w:b/>
          <w:sz w:val="24"/>
          <w:szCs w:val="24"/>
          <w:shd w:val="clear" w:color="auto" w:fill="FFFFFF"/>
          <w:lang w:val="en-GB"/>
        </w:rPr>
        <w:t>f Necessity</w:t>
      </w:r>
      <w:r w:rsidR="002679E5" w:rsidRPr="001F40A3">
        <w:rPr>
          <w:rFonts w:ascii="Swis721 BT" w:hAnsi="Swis721 BT"/>
          <w:sz w:val="24"/>
          <w:szCs w:val="24"/>
          <w:shd w:val="clear" w:color="auto" w:fill="FFFFFF"/>
          <w:lang w:val="en-GB"/>
        </w:rPr>
        <w:t xml:space="preserve">. </w:t>
      </w:r>
      <w:r w:rsidR="00EB08A2" w:rsidRPr="00F031D7">
        <w:rPr>
          <w:rFonts w:ascii="Swis721 BT" w:hAnsi="Swis721 BT"/>
          <w:sz w:val="24"/>
          <w:szCs w:val="24"/>
          <w:shd w:val="clear" w:color="auto" w:fill="FFFFFF"/>
          <w:lang w:val="en-GB"/>
        </w:rPr>
        <w:t>It is</w:t>
      </w:r>
      <w:r w:rsidR="002679E5" w:rsidRPr="00F031D7">
        <w:rPr>
          <w:rFonts w:ascii="Swis721 BT" w:hAnsi="Swis721 BT"/>
          <w:sz w:val="24"/>
          <w:szCs w:val="24"/>
          <w:shd w:val="clear" w:color="auto" w:fill="FFFFFF"/>
          <w:lang w:val="en-GB"/>
        </w:rPr>
        <w:t xml:space="preserve"> not that these technologies were not there earlier, it’s just that the greater need for </w:t>
      </w:r>
      <w:r w:rsidR="00EB08A2" w:rsidRPr="00F031D7">
        <w:rPr>
          <w:rFonts w:ascii="Swis721 BT" w:hAnsi="Swis721 BT"/>
          <w:sz w:val="24"/>
          <w:szCs w:val="24"/>
          <w:shd w:val="clear" w:color="auto" w:fill="FFFFFF"/>
          <w:lang w:val="en-GB"/>
        </w:rPr>
        <w:t>these communication platforms</w:t>
      </w:r>
      <w:r w:rsidR="002679E5" w:rsidRPr="00F031D7">
        <w:rPr>
          <w:rFonts w:ascii="Swis721 BT" w:hAnsi="Swis721 BT"/>
          <w:sz w:val="24"/>
          <w:szCs w:val="24"/>
          <w:shd w:val="clear" w:color="auto" w:fill="FFFFFF"/>
          <w:lang w:val="en-GB"/>
        </w:rPr>
        <w:t xml:space="preserve"> was created during the period with the circumstantial decline in personal or physical contact. Even when we talk about this online convocation ceremony. This is the first time that I am attending and addressing such a ceremony online and, I guess, so is it the first instance ever for this institute </w:t>
      </w:r>
      <w:r w:rsidR="00C02568" w:rsidRPr="00F031D7">
        <w:rPr>
          <w:rFonts w:ascii="Swis721 BT" w:hAnsi="Swis721 BT"/>
          <w:sz w:val="24"/>
          <w:szCs w:val="24"/>
          <w:shd w:val="clear" w:color="auto" w:fill="FFFFFF"/>
          <w:lang w:val="en-GB"/>
        </w:rPr>
        <w:t xml:space="preserve">as well. I feel </w:t>
      </w:r>
      <w:r w:rsidR="002679E5" w:rsidRPr="00F031D7">
        <w:rPr>
          <w:rFonts w:ascii="Swis721 BT" w:hAnsi="Swis721 BT"/>
          <w:sz w:val="24"/>
          <w:szCs w:val="24"/>
          <w:shd w:val="clear" w:color="auto" w:fill="FFFFFF"/>
          <w:lang w:val="en-GB"/>
        </w:rPr>
        <w:t xml:space="preserve">it is different but surely exciting. </w:t>
      </w:r>
    </w:p>
    <w:p w14:paraId="55B74DEC" w14:textId="3CF6881C" w:rsidR="00BD0997" w:rsidRPr="00F031D7" w:rsidRDefault="00BD0997" w:rsidP="00BD0997">
      <w:pPr>
        <w:rPr>
          <w:rFonts w:ascii="Swis721 BT" w:hAnsi="Swis721 BT" w:cs="Arial"/>
          <w:color w:val="4D5156"/>
          <w:sz w:val="24"/>
          <w:szCs w:val="24"/>
          <w:shd w:val="clear" w:color="auto" w:fill="FFFFFF"/>
          <w:lang w:val="en-GB"/>
        </w:rPr>
      </w:pPr>
      <w:r w:rsidRPr="00F031D7">
        <w:rPr>
          <w:rFonts w:ascii="Swis721 BT" w:hAnsi="Swis721 BT"/>
          <w:sz w:val="24"/>
          <w:szCs w:val="24"/>
          <w:lang w:val="en-GB"/>
        </w:rPr>
        <w:t xml:space="preserve">While on a personal front, we are connected to the world 24X7, we can get information about almost anything from any part of the world at our </w:t>
      </w:r>
      <w:r w:rsidR="00076131" w:rsidRPr="00F031D7">
        <w:rPr>
          <w:rFonts w:ascii="Swis721 BT" w:hAnsi="Swis721 BT"/>
          <w:sz w:val="24"/>
          <w:szCs w:val="24"/>
          <w:lang w:val="en-GB"/>
        </w:rPr>
        <w:t>fingertips</w:t>
      </w:r>
      <w:r w:rsidRPr="00F031D7">
        <w:rPr>
          <w:rFonts w:ascii="Swis721 BT" w:hAnsi="Swis721 BT"/>
          <w:sz w:val="24"/>
          <w:szCs w:val="24"/>
          <w:lang w:val="en-GB"/>
        </w:rPr>
        <w:t>. An analytic software can even predict your future buying behavio</w:t>
      </w:r>
      <w:r w:rsidR="00B41802">
        <w:rPr>
          <w:rFonts w:ascii="Swis721 BT" w:hAnsi="Swis721 BT"/>
          <w:sz w:val="24"/>
          <w:szCs w:val="24"/>
          <w:lang w:val="en-GB"/>
        </w:rPr>
        <w:t>u</w:t>
      </w:r>
      <w:r w:rsidRPr="00F031D7">
        <w:rPr>
          <w:rFonts w:ascii="Swis721 BT" w:hAnsi="Swis721 BT"/>
          <w:sz w:val="24"/>
          <w:szCs w:val="24"/>
          <w:lang w:val="en-GB"/>
        </w:rPr>
        <w:t xml:space="preserve">r. In fact, I have even read that, in future, Google Assistant will be able to read and reply to your messages from WhatsApp and other apps. Considering the rapid pace at which technology is evolving,  I </w:t>
      </w:r>
      <w:r w:rsidR="004E4B7B" w:rsidRPr="00F031D7">
        <w:rPr>
          <w:rFonts w:ascii="Swis721 BT" w:hAnsi="Swis721 BT"/>
          <w:sz w:val="24"/>
          <w:szCs w:val="24"/>
          <w:lang w:val="en-GB"/>
        </w:rPr>
        <w:t xml:space="preserve">earlier </w:t>
      </w:r>
      <w:r w:rsidRPr="00F031D7">
        <w:rPr>
          <w:rFonts w:ascii="Swis721 BT" w:hAnsi="Swis721 BT"/>
          <w:sz w:val="24"/>
          <w:szCs w:val="24"/>
          <w:lang w:val="en-GB"/>
        </w:rPr>
        <w:t>wonder</w:t>
      </w:r>
      <w:r w:rsidR="004E4B7B" w:rsidRPr="00F031D7">
        <w:rPr>
          <w:rFonts w:ascii="Swis721 BT" w:hAnsi="Swis721 BT"/>
          <w:sz w:val="24"/>
          <w:szCs w:val="24"/>
          <w:lang w:val="en-GB"/>
        </w:rPr>
        <w:t>ed</w:t>
      </w:r>
      <w:r w:rsidRPr="00F031D7">
        <w:rPr>
          <w:rFonts w:ascii="Swis721 BT" w:hAnsi="Swis721 BT"/>
          <w:sz w:val="24"/>
          <w:szCs w:val="24"/>
          <w:lang w:val="en-GB"/>
        </w:rPr>
        <w:t xml:space="preserve"> if this is affecting us negatively; however, when we look at the larger picture, I strongly believe that it is only helping us humans become better and better with our decision taking abilities by making us more and more informed. </w:t>
      </w:r>
    </w:p>
    <w:p w14:paraId="74352C99" w14:textId="78B8C0F7" w:rsidR="00BD0997" w:rsidRPr="00F031D7" w:rsidRDefault="004E4B7B" w:rsidP="00BD0997">
      <w:pPr>
        <w:rPr>
          <w:rFonts w:ascii="Swis721 BT" w:hAnsi="Swis721 BT"/>
          <w:sz w:val="24"/>
          <w:szCs w:val="24"/>
          <w:lang w:val="en-GB"/>
        </w:rPr>
      </w:pPr>
      <w:r w:rsidRPr="00F031D7">
        <w:rPr>
          <w:rFonts w:ascii="Swis721 BT" w:hAnsi="Swis721 BT"/>
          <w:sz w:val="24"/>
          <w:szCs w:val="24"/>
          <w:lang w:val="en-GB"/>
        </w:rPr>
        <w:t>W</w:t>
      </w:r>
      <w:r w:rsidR="00BD0997" w:rsidRPr="00F031D7">
        <w:rPr>
          <w:rFonts w:ascii="Swis721 BT" w:hAnsi="Swis721 BT"/>
          <w:sz w:val="24"/>
          <w:szCs w:val="24"/>
          <w:lang w:val="en-GB"/>
        </w:rPr>
        <w:t>hen it comes to business operations, including the “Manufacturing” industry in which</w:t>
      </w:r>
      <w:r w:rsidR="00083099" w:rsidRPr="00F031D7">
        <w:rPr>
          <w:rFonts w:ascii="Swis721 BT" w:hAnsi="Swis721 BT"/>
          <w:sz w:val="24"/>
          <w:szCs w:val="24"/>
          <w:lang w:val="en-GB"/>
        </w:rPr>
        <w:t xml:space="preserve"> I</w:t>
      </w:r>
      <w:r w:rsidR="00BD0997" w:rsidRPr="00F031D7">
        <w:rPr>
          <w:rFonts w:ascii="Swis721 BT" w:hAnsi="Swis721 BT"/>
          <w:sz w:val="24"/>
          <w:szCs w:val="24"/>
          <w:lang w:val="en-GB"/>
        </w:rPr>
        <w:t xml:space="preserve"> operate, technology is not only changing the way internal processes are driven but also transforming the way external relations or communication with external stakeholders is being carried out</w:t>
      </w:r>
      <w:r w:rsidR="000D3009" w:rsidRPr="00F031D7">
        <w:rPr>
          <w:rFonts w:ascii="Swis721 BT" w:hAnsi="Swis721 BT"/>
          <w:sz w:val="24"/>
          <w:szCs w:val="24"/>
          <w:lang w:val="en-GB"/>
        </w:rPr>
        <w:t>. This has been all the more relevant and evident since the onset of the lockdown period following the onset of the Covid-19 pandemic</w:t>
      </w:r>
      <w:r w:rsidR="00BD0997" w:rsidRPr="00F031D7">
        <w:rPr>
          <w:rFonts w:ascii="Swis721 BT" w:hAnsi="Swis721 BT"/>
          <w:sz w:val="24"/>
          <w:szCs w:val="24"/>
          <w:lang w:val="en-GB"/>
        </w:rPr>
        <w:t>.</w:t>
      </w:r>
      <w:r w:rsidR="002679E5" w:rsidRPr="00F031D7">
        <w:rPr>
          <w:rFonts w:ascii="Swis721 BT" w:hAnsi="Swis721 BT"/>
          <w:sz w:val="24"/>
          <w:szCs w:val="24"/>
          <w:lang w:val="en-GB"/>
        </w:rPr>
        <w:t xml:space="preserve"> </w:t>
      </w:r>
      <w:r w:rsidR="00BD0997" w:rsidRPr="00F031D7">
        <w:rPr>
          <w:rFonts w:ascii="Swis721 BT" w:hAnsi="Swis721 BT"/>
          <w:sz w:val="24"/>
          <w:szCs w:val="24"/>
          <w:lang w:val="en-GB"/>
        </w:rPr>
        <w:t xml:space="preserve">Internally, automation </w:t>
      </w:r>
      <w:r w:rsidR="00083099" w:rsidRPr="00F031D7">
        <w:rPr>
          <w:rFonts w:ascii="Swis721 BT" w:hAnsi="Swis721 BT"/>
          <w:sz w:val="24"/>
          <w:szCs w:val="24"/>
          <w:lang w:val="en-GB"/>
        </w:rPr>
        <w:t>is replacing the repetitive</w:t>
      </w:r>
      <w:r w:rsidR="00BD0997" w:rsidRPr="00F031D7">
        <w:rPr>
          <w:rFonts w:ascii="Swis721 BT" w:hAnsi="Swis721 BT"/>
          <w:sz w:val="24"/>
          <w:szCs w:val="24"/>
          <w:lang w:val="en-GB"/>
        </w:rPr>
        <w:t xml:space="preserve"> job</w:t>
      </w:r>
      <w:r w:rsidR="00083099" w:rsidRPr="00F031D7">
        <w:rPr>
          <w:rFonts w:ascii="Swis721 BT" w:hAnsi="Swis721 BT"/>
          <w:sz w:val="24"/>
          <w:szCs w:val="24"/>
          <w:lang w:val="en-GB"/>
        </w:rPr>
        <w:t>s</w:t>
      </w:r>
      <w:r w:rsidRPr="00F031D7">
        <w:rPr>
          <w:rFonts w:ascii="Swis721 BT" w:hAnsi="Swis721 BT"/>
          <w:sz w:val="24"/>
          <w:szCs w:val="24"/>
          <w:lang w:val="en-GB"/>
        </w:rPr>
        <w:t xml:space="preserve"> done by humans earlier. The importance and benefit of automation is felt all the more in the persisting “Remote Working” conditions today. Everybody today is </w:t>
      </w:r>
      <w:r w:rsidR="00076131" w:rsidRPr="00F031D7">
        <w:rPr>
          <w:rFonts w:ascii="Swis721 BT" w:hAnsi="Swis721 BT"/>
          <w:sz w:val="24"/>
          <w:szCs w:val="24"/>
          <w:lang w:val="en-GB"/>
        </w:rPr>
        <w:t>striving</w:t>
      </w:r>
      <w:r w:rsidRPr="00F031D7">
        <w:rPr>
          <w:rFonts w:ascii="Swis721 BT" w:hAnsi="Swis721 BT"/>
          <w:sz w:val="24"/>
          <w:szCs w:val="24"/>
          <w:lang w:val="en-GB"/>
        </w:rPr>
        <w:t xml:space="preserve"> towards facilitating ‘Contactless’ business operations wherever possible. </w:t>
      </w:r>
      <w:r w:rsidR="00BD0997" w:rsidRPr="00F031D7">
        <w:rPr>
          <w:rFonts w:ascii="Swis721 BT" w:hAnsi="Swis721 BT"/>
          <w:sz w:val="24"/>
          <w:szCs w:val="24"/>
          <w:lang w:val="en-GB"/>
        </w:rPr>
        <w:t xml:space="preserve">Companies, under the pressure to </w:t>
      </w:r>
      <w:r w:rsidRPr="00F031D7">
        <w:rPr>
          <w:rFonts w:ascii="Swis721 BT" w:hAnsi="Swis721 BT"/>
          <w:sz w:val="24"/>
          <w:szCs w:val="24"/>
          <w:lang w:val="en-GB"/>
        </w:rPr>
        <w:t>stay</w:t>
      </w:r>
      <w:r w:rsidR="00BD0997" w:rsidRPr="00F031D7">
        <w:rPr>
          <w:rFonts w:ascii="Swis721 BT" w:hAnsi="Swis721 BT"/>
          <w:sz w:val="24"/>
          <w:szCs w:val="24"/>
          <w:lang w:val="en-GB"/>
        </w:rPr>
        <w:t xml:space="preserve"> a step ahead of their competitors, are deploying these technologies to bring down the cost and increase the pace of output. The whole point that I am trying to make here is that when you join an organisation, you will be expected to play the role of a creator. In the coming days, while technology will take care of the mundane job chores, the work force would be expected to work towards duly executing </w:t>
      </w:r>
      <w:r w:rsidR="00907C99" w:rsidRPr="00F031D7">
        <w:rPr>
          <w:rFonts w:ascii="Swis721 BT" w:hAnsi="Swis721 BT"/>
          <w:sz w:val="24"/>
          <w:szCs w:val="24"/>
          <w:lang w:val="en-GB"/>
        </w:rPr>
        <w:t>automation management</w:t>
      </w:r>
      <w:r w:rsidR="00BD0997" w:rsidRPr="00F031D7">
        <w:rPr>
          <w:rFonts w:ascii="Swis721 BT" w:hAnsi="Swis721 BT"/>
          <w:sz w:val="24"/>
          <w:szCs w:val="24"/>
          <w:lang w:val="en-GB"/>
        </w:rPr>
        <w:t xml:space="preserve"> </w:t>
      </w:r>
      <w:r w:rsidR="00907C99" w:rsidRPr="00F031D7">
        <w:rPr>
          <w:rFonts w:ascii="Swis721 BT" w:hAnsi="Swis721 BT"/>
          <w:sz w:val="24"/>
          <w:szCs w:val="24"/>
          <w:lang w:val="en-GB"/>
        </w:rPr>
        <w:t xml:space="preserve">or supervision </w:t>
      </w:r>
      <w:r w:rsidR="00BD0997" w:rsidRPr="00F031D7">
        <w:rPr>
          <w:rFonts w:ascii="Swis721 BT" w:hAnsi="Swis721 BT"/>
          <w:sz w:val="24"/>
          <w:szCs w:val="24"/>
          <w:lang w:val="en-GB"/>
        </w:rPr>
        <w:t xml:space="preserve">which cannot </w:t>
      </w:r>
      <w:r w:rsidR="00BD0997" w:rsidRPr="00F031D7">
        <w:rPr>
          <w:rFonts w:ascii="Swis721 BT" w:hAnsi="Swis721 BT"/>
          <w:sz w:val="24"/>
          <w:szCs w:val="24"/>
          <w:lang w:val="en-GB"/>
        </w:rPr>
        <w:lastRenderedPageBreak/>
        <w:t xml:space="preserve">be replaced by machine. </w:t>
      </w:r>
      <w:r w:rsidR="00EB08A2" w:rsidRPr="00F031D7">
        <w:rPr>
          <w:rFonts w:ascii="Swis721 BT" w:hAnsi="Swis721 BT"/>
          <w:sz w:val="24"/>
          <w:szCs w:val="24"/>
          <w:lang w:val="en-GB"/>
        </w:rPr>
        <w:t>Therefore</w:t>
      </w:r>
      <w:r w:rsidR="00907C99" w:rsidRPr="00F031D7">
        <w:rPr>
          <w:rFonts w:ascii="Swis721 BT" w:hAnsi="Swis721 BT"/>
          <w:sz w:val="24"/>
          <w:szCs w:val="24"/>
          <w:lang w:val="en-GB"/>
        </w:rPr>
        <w:t>,</w:t>
      </w:r>
      <w:r w:rsidR="00BD0997" w:rsidRPr="00F031D7">
        <w:rPr>
          <w:rFonts w:ascii="Swis721 BT" w:hAnsi="Swis721 BT"/>
          <w:sz w:val="24"/>
          <w:szCs w:val="24"/>
          <w:lang w:val="en-GB"/>
        </w:rPr>
        <w:t xml:space="preserve"> the key to </w:t>
      </w:r>
      <w:r w:rsidR="00083099" w:rsidRPr="00F031D7">
        <w:rPr>
          <w:rFonts w:ascii="Swis721 BT" w:hAnsi="Swis721 BT"/>
          <w:sz w:val="24"/>
          <w:szCs w:val="24"/>
          <w:lang w:val="en-GB"/>
        </w:rPr>
        <w:t xml:space="preserve">your </w:t>
      </w:r>
      <w:r w:rsidR="00BD0997" w:rsidRPr="00F031D7">
        <w:rPr>
          <w:rFonts w:ascii="Swis721 BT" w:hAnsi="Swis721 BT"/>
          <w:sz w:val="24"/>
          <w:szCs w:val="24"/>
          <w:lang w:val="en-GB"/>
        </w:rPr>
        <w:t xml:space="preserve">success lies in gaining more and more knowledge about the various ways to make the optimum use of </w:t>
      </w:r>
      <w:r w:rsidRPr="00F031D7">
        <w:rPr>
          <w:rFonts w:ascii="Swis721 BT" w:hAnsi="Swis721 BT"/>
          <w:sz w:val="24"/>
          <w:szCs w:val="24"/>
          <w:lang w:val="en-GB"/>
        </w:rPr>
        <w:t xml:space="preserve">available </w:t>
      </w:r>
      <w:r w:rsidR="00BD0997" w:rsidRPr="00F031D7">
        <w:rPr>
          <w:rFonts w:ascii="Swis721 BT" w:hAnsi="Swis721 BT"/>
          <w:sz w:val="24"/>
          <w:szCs w:val="24"/>
          <w:lang w:val="en-GB"/>
        </w:rPr>
        <w:t xml:space="preserve">technologies </w:t>
      </w:r>
      <w:r w:rsidRPr="00F031D7">
        <w:rPr>
          <w:rFonts w:ascii="Swis721 BT" w:hAnsi="Swis721 BT"/>
          <w:sz w:val="24"/>
          <w:szCs w:val="24"/>
          <w:lang w:val="en-GB"/>
        </w:rPr>
        <w:t xml:space="preserve">or facilitate </w:t>
      </w:r>
      <w:r w:rsidR="007F52BA" w:rsidRPr="00F031D7">
        <w:rPr>
          <w:rFonts w:ascii="Swis721 BT" w:hAnsi="Swis721 BT"/>
          <w:sz w:val="24"/>
          <w:szCs w:val="24"/>
          <w:lang w:val="en-GB"/>
        </w:rPr>
        <w:t xml:space="preserve">its </w:t>
      </w:r>
      <w:r w:rsidRPr="00F031D7">
        <w:rPr>
          <w:rFonts w:ascii="Swis721 BT" w:hAnsi="Swis721 BT"/>
          <w:sz w:val="24"/>
          <w:szCs w:val="24"/>
          <w:lang w:val="en-GB"/>
        </w:rPr>
        <w:t xml:space="preserve">upgradation and development </w:t>
      </w:r>
      <w:r w:rsidR="00BD0997" w:rsidRPr="00F031D7">
        <w:rPr>
          <w:rFonts w:ascii="Swis721 BT" w:hAnsi="Swis721 BT"/>
          <w:sz w:val="24"/>
          <w:szCs w:val="24"/>
          <w:lang w:val="en-GB"/>
        </w:rPr>
        <w:t xml:space="preserve">and that is where your contribution and role will come into picture. If I have to give an example – In KBL, we are using a dedicated 3D printing machine (we are the only one in India to have such a </w:t>
      </w:r>
      <w:r w:rsidR="00083099" w:rsidRPr="00F031D7">
        <w:rPr>
          <w:rFonts w:ascii="Swis721 BT" w:hAnsi="Swis721 BT"/>
          <w:sz w:val="24"/>
          <w:szCs w:val="24"/>
          <w:lang w:val="en-GB"/>
        </w:rPr>
        <w:t xml:space="preserve">large </w:t>
      </w:r>
      <w:r w:rsidR="00BD0997" w:rsidRPr="00F031D7">
        <w:rPr>
          <w:rFonts w:ascii="Swis721 BT" w:hAnsi="Swis721 BT"/>
          <w:sz w:val="24"/>
          <w:szCs w:val="24"/>
          <w:lang w:val="en-GB"/>
        </w:rPr>
        <w:t>machine) which is helping us reduce defects, improve quality of the product and reduce our manufacturing time. It is helping our engineer</w:t>
      </w:r>
      <w:r w:rsidR="00083099" w:rsidRPr="00F031D7">
        <w:rPr>
          <w:rFonts w:ascii="Swis721 BT" w:hAnsi="Swis721 BT"/>
          <w:sz w:val="24"/>
          <w:szCs w:val="24"/>
          <w:lang w:val="en-GB"/>
        </w:rPr>
        <w:t>s to</w:t>
      </w:r>
      <w:r w:rsidR="00BD0997" w:rsidRPr="00F031D7">
        <w:rPr>
          <w:rFonts w:ascii="Swis721 BT" w:hAnsi="Swis721 BT"/>
          <w:sz w:val="24"/>
          <w:szCs w:val="24"/>
          <w:lang w:val="en-GB"/>
        </w:rPr>
        <w:t xml:space="preserve"> try new designs as well as in developing products with better efficiency and performance, thereby helping us serve our customers better. </w:t>
      </w:r>
    </w:p>
    <w:p w14:paraId="208D4B2A" w14:textId="1DA82676" w:rsidR="00BD0997" w:rsidRPr="00F031D7" w:rsidRDefault="00BD0997" w:rsidP="00076131">
      <w:pPr>
        <w:rPr>
          <w:rFonts w:ascii="Swis721 BT" w:hAnsi="Swis721 BT"/>
          <w:sz w:val="24"/>
          <w:szCs w:val="24"/>
          <w:lang w:val="en-GB"/>
        </w:rPr>
      </w:pPr>
      <w:r w:rsidRPr="00F031D7">
        <w:rPr>
          <w:rFonts w:ascii="Swis721 BT" w:hAnsi="Swis721 BT"/>
          <w:sz w:val="24"/>
          <w:szCs w:val="24"/>
          <w:lang w:val="en-GB"/>
        </w:rPr>
        <w:t>Today’s</w:t>
      </w:r>
      <w:r w:rsidR="00C02568" w:rsidRPr="00F031D7">
        <w:rPr>
          <w:rFonts w:ascii="Swis721 BT" w:hAnsi="Swis721 BT"/>
          <w:sz w:val="24"/>
          <w:szCs w:val="24"/>
          <w:lang w:val="en-GB"/>
        </w:rPr>
        <w:t xml:space="preserve"> </w:t>
      </w:r>
      <w:r w:rsidRPr="00F031D7">
        <w:rPr>
          <w:rFonts w:ascii="Swis721 BT" w:hAnsi="Swis721 BT"/>
          <w:sz w:val="24"/>
          <w:szCs w:val="24"/>
          <w:lang w:val="en-GB"/>
        </w:rPr>
        <w:t>technology will be redundant tomorrow</w:t>
      </w:r>
      <w:r w:rsidR="007F52BA" w:rsidRPr="00F031D7">
        <w:rPr>
          <w:rFonts w:ascii="Swis721 BT" w:hAnsi="Swis721 BT"/>
          <w:sz w:val="24"/>
          <w:szCs w:val="24"/>
          <w:lang w:val="en-GB"/>
        </w:rPr>
        <w:t>. I</w:t>
      </w:r>
      <w:r w:rsidRPr="00F031D7">
        <w:rPr>
          <w:rFonts w:ascii="Swis721 BT" w:hAnsi="Swis721 BT"/>
          <w:sz w:val="24"/>
          <w:szCs w:val="24"/>
          <w:lang w:val="en-GB"/>
        </w:rPr>
        <w:t>t will be replaced by a better one. Hence, you must</w:t>
      </w:r>
      <w:r w:rsidR="00083099" w:rsidRPr="00F031D7">
        <w:rPr>
          <w:rFonts w:ascii="Swis721 BT" w:hAnsi="Swis721 BT"/>
          <w:color w:val="212121"/>
          <w:sz w:val="24"/>
          <w:szCs w:val="24"/>
          <w:shd w:val="clear" w:color="auto" w:fill="FFFFFF"/>
          <w:lang w:val="en-GB"/>
        </w:rPr>
        <w:t xml:space="preserve"> find creative solutions to </w:t>
      </w:r>
      <w:r w:rsidRPr="00F031D7">
        <w:rPr>
          <w:rFonts w:ascii="Swis721 BT" w:hAnsi="Swis721 BT"/>
          <w:color w:val="212121"/>
          <w:sz w:val="24"/>
          <w:szCs w:val="24"/>
          <w:shd w:val="clear" w:color="auto" w:fill="FFFFFF"/>
          <w:lang w:val="en-GB"/>
        </w:rPr>
        <w:t xml:space="preserve">challenges that you may </w:t>
      </w:r>
      <w:r w:rsidR="002E0FF3">
        <w:rPr>
          <w:rFonts w:ascii="Swis721 BT" w:hAnsi="Swis721 BT"/>
          <w:color w:val="212121"/>
          <w:sz w:val="24"/>
          <w:szCs w:val="24"/>
          <w:shd w:val="clear" w:color="auto" w:fill="FFFFFF"/>
          <w:lang w:val="en-GB"/>
        </w:rPr>
        <w:t xml:space="preserve">come </w:t>
      </w:r>
      <w:bookmarkStart w:id="3" w:name="_GoBack"/>
      <w:bookmarkEnd w:id="3"/>
      <w:r w:rsidRPr="00F031D7">
        <w:rPr>
          <w:rFonts w:ascii="Swis721 BT" w:hAnsi="Swis721 BT"/>
          <w:color w:val="212121"/>
          <w:sz w:val="24"/>
          <w:szCs w:val="24"/>
          <w:shd w:val="clear" w:color="auto" w:fill="FFFFFF"/>
          <w:lang w:val="en-GB"/>
        </w:rPr>
        <w:t>across and find ways to unlock and explore new opportunities.</w:t>
      </w:r>
      <w:r w:rsidR="007F52BA" w:rsidRPr="00F031D7">
        <w:rPr>
          <w:rFonts w:ascii="Swis721 BT" w:hAnsi="Swis721 BT"/>
          <w:color w:val="212121"/>
          <w:sz w:val="24"/>
          <w:szCs w:val="24"/>
          <w:shd w:val="clear" w:color="auto" w:fill="FFFFFF"/>
          <w:lang w:val="en-GB"/>
        </w:rPr>
        <w:t xml:space="preserve"> </w:t>
      </w:r>
      <w:r w:rsidR="00D25272" w:rsidRPr="00F031D7">
        <w:rPr>
          <w:rFonts w:ascii="Swis721 BT" w:hAnsi="Swis721 BT"/>
          <w:color w:val="212121"/>
          <w:sz w:val="24"/>
          <w:szCs w:val="24"/>
          <w:shd w:val="clear" w:color="auto" w:fill="FFFFFF"/>
          <w:lang w:val="en-GB"/>
        </w:rPr>
        <w:t xml:space="preserve">This attitude is what differentiates a winner from the herd. </w:t>
      </w:r>
      <w:r w:rsidR="00D25272" w:rsidRPr="00F031D7">
        <w:rPr>
          <w:rFonts w:ascii="Swis721 BT" w:hAnsi="Swis721 BT"/>
          <w:sz w:val="24"/>
          <w:szCs w:val="24"/>
          <w:lang w:val="en-GB"/>
        </w:rPr>
        <w:t>F</w:t>
      </w:r>
      <w:r w:rsidRPr="00F031D7">
        <w:rPr>
          <w:rFonts w:ascii="Swis721 BT" w:hAnsi="Swis721 BT"/>
          <w:sz w:val="24"/>
          <w:szCs w:val="24"/>
          <w:lang w:val="en-GB"/>
        </w:rPr>
        <w:t xml:space="preserve">ollow your own path, be a passionate student for life who is always eager and yearns to learn and explore new things and, most importantly, </w:t>
      </w:r>
      <w:r w:rsidR="00D25272" w:rsidRPr="00F031D7">
        <w:rPr>
          <w:rFonts w:ascii="Swis721 BT" w:hAnsi="Swis721 BT"/>
          <w:sz w:val="24"/>
          <w:szCs w:val="24"/>
          <w:lang w:val="en-GB"/>
        </w:rPr>
        <w:t>someone who is not</w:t>
      </w:r>
      <w:r w:rsidRPr="00F031D7">
        <w:rPr>
          <w:rFonts w:ascii="Swis721 BT" w:hAnsi="Swis721 BT"/>
          <w:sz w:val="24"/>
          <w:szCs w:val="24"/>
          <w:lang w:val="en-GB"/>
        </w:rPr>
        <w:t xml:space="preserve"> afraid of failure. </w:t>
      </w:r>
    </w:p>
    <w:p w14:paraId="72300D4C" w14:textId="55469478" w:rsidR="009C37A3" w:rsidRPr="00F031D7" w:rsidRDefault="00BD0997" w:rsidP="00F0447B">
      <w:pPr>
        <w:rPr>
          <w:rFonts w:ascii="Swis721 BT" w:hAnsi="Swis721 BT"/>
          <w:sz w:val="24"/>
          <w:szCs w:val="24"/>
          <w:lang w:val="en-GB"/>
        </w:rPr>
      </w:pPr>
      <w:r w:rsidRPr="00F031D7">
        <w:rPr>
          <w:rFonts w:ascii="Swis721 BT" w:hAnsi="Swis721 BT"/>
          <w:sz w:val="24"/>
          <w:szCs w:val="24"/>
          <w:lang w:val="en-GB"/>
        </w:rPr>
        <w:t xml:space="preserve"> Always believe in yourself and back your capabilities. Do what you love, because if you love what you do, you will always end up giving your 100%. Don’t run behind money, it is something which will eventually come with your success. Be it Sachin Tendulkar, Abdul </w:t>
      </w:r>
      <w:proofErr w:type="spellStart"/>
      <w:r w:rsidRPr="00F031D7">
        <w:rPr>
          <w:rFonts w:ascii="Swis721 BT" w:hAnsi="Swis721 BT"/>
          <w:sz w:val="24"/>
          <w:szCs w:val="24"/>
          <w:lang w:val="en-GB"/>
        </w:rPr>
        <w:t>Kalam</w:t>
      </w:r>
      <w:proofErr w:type="spellEnd"/>
      <w:r w:rsidRPr="00F031D7">
        <w:rPr>
          <w:rFonts w:ascii="Swis721 BT" w:hAnsi="Swis721 BT"/>
          <w:sz w:val="24"/>
          <w:szCs w:val="24"/>
          <w:lang w:val="en-GB"/>
        </w:rPr>
        <w:t xml:space="preserve"> or Steve Jobs, all these legends simply followed their passion and did what they loved. When you love doing something, you will be passionate about it, and in the process will always strive towards exceling in it. </w:t>
      </w:r>
      <w:r w:rsidR="00EB08A2">
        <w:rPr>
          <w:rFonts w:ascii="Swis721 BT" w:hAnsi="Swis721 BT"/>
          <w:sz w:val="24"/>
          <w:szCs w:val="24"/>
          <w:lang w:val="en-GB"/>
        </w:rPr>
        <w:t>H</w:t>
      </w:r>
      <w:r w:rsidRPr="00F031D7">
        <w:rPr>
          <w:rFonts w:ascii="Swis721 BT" w:hAnsi="Swis721 BT"/>
          <w:sz w:val="24"/>
          <w:szCs w:val="24"/>
          <w:lang w:val="en-GB"/>
        </w:rPr>
        <w:t xml:space="preserve">aving said that, it is not easy as simply following your passion may come with certain setbacks or failure in the initial stage. But history tells us that the ones who remain focused and never lose faith in themselves and their goals have ultimately always tasted success. So, DON’T BE AFRAID TO FAIL. And this is all the more important during the initial stage of your career when you would be entering the arena without any particular baggage or tag and so can afford to make mistakes. In my life, I know, failures have always been my biggest teachers. So, try new things, bring new ideas to the table, test your ideas, and if you may fail, don’t stop or get disheartened but simply rise </w:t>
      </w:r>
      <w:r w:rsidR="00076131" w:rsidRPr="00F031D7">
        <w:rPr>
          <w:rFonts w:ascii="Swis721 BT" w:hAnsi="Swis721 BT"/>
          <w:sz w:val="24"/>
          <w:szCs w:val="24"/>
          <w:lang w:val="en-GB"/>
        </w:rPr>
        <w:t>to the occasion</w:t>
      </w:r>
      <w:r w:rsidRPr="00F031D7">
        <w:rPr>
          <w:rFonts w:ascii="Swis721 BT" w:hAnsi="Swis721 BT"/>
          <w:sz w:val="24"/>
          <w:szCs w:val="24"/>
          <w:lang w:val="en-GB"/>
        </w:rPr>
        <w:t xml:space="preserve"> and create something worthy. “THINK BEYOND, GO BEYOND”.</w:t>
      </w:r>
      <w:r w:rsidR="002755D7" w:rsidRPr="00F031D7">
        <w:rPr>
          <w:rFonts w:ascii="Swis721 BT" w:hAnsi="Swis721 BT"/>
          <w:sz w:val="24"/>
          <w:szCs w:val="24"/>
          <w:lang w:val="en-GB"/>
        </w:rPr>
        <w:t xml:space="preserve"> It is the first step towards “Being Innovative” and “Becoming Better”</w:t>
      </w:r>
      <w:r w:rsidR="009C37A3" w:rsidRPr="00F031D7">
        <w:rPr>
          <w:rFonts w:ascii="Swis721 BT" w:hAnsi="Swis721 BT"/>
          <w:sz w:val="24"/>
          <w:szCs w:val="24"/>
          <w:lang w:val="en-GB"/>
        </w:rPr>
        <w:t xml:space="preserve">. </w:t>
      </w:r>
      <w:r w:rsidR="00076131" w:rsidRPr="00F031D7">
        <w:rPr>
          <w:rFonts w:ascii="Swis721 BT" w:hAnsi="Swis721 BT"/>
          <w:sz w:val="24"/>
          <w:szCs w:val="24"/>
          <w:lang w:val="en-GB"/>
        </w:rPr>
        <w:t xml:space="preserve"> </w:t>
      </w:r>
    </w:p>
    <w:p w14:paraId="258D0A77" w14:textId="7091CD29" w:rsidR="00D25272" w:rsidRPr="00F031D7" w:rsidRDefault="009C37A3" w:rsidP="00F0447B">
      <w:pPr>
        <w:rPr>
          <w:rFonts w:ascii="Swis721 BT" w:hAnsi="Swis721 BT"/>
          <w:sz w:val="24"/>
          <w:szCs w:val="24"/>
          <w:lang w:val="en-GB"/>
        </w:rPr>
      </w:pPr>
      <w:r w:rsidRPr="00F031D7">
        <w:rPr>
          <w:rFonts w:ascii="Swis721 BT" w:hAnsi="Swis721 BT"/>
          <w:sz w:val="24"/>
          <w:szCs w:val="24"/>
          <w:lang w:val="en-GB"/>
        </w:rPr>
        <w:t xml:space="preserve">As you </w:t>
      </w:r>
      <w:r w:rsidR="009F0B9C" w:rsidRPr="00F031D7">
        <w:rPr>
          <w:rFonts w:ascii="Swis721 BT" w:hAnsi="Swis721 BT"/>
          <w:sz w:val="24"/>
          <w:szCs w:val="24"/>
          <w:lang w:val="en-GB"/>
        </w:rPr>
        <w:t>embark on</w:t>
      </w:r>
      <w:r w:rsidRPr="00F031D7">
        <w:rPr>
          <w:rFonts w:ascii="Swis721 BT" w:hAnsi="Swis721 BT"/>
          <w:sz w:val="24"/>
          <w:szCs w:val="24"/>
          <w:lang w:val="en-GB"/>
        </w:rPr>
        <w:t xml:space="preserve"> your journey towards improving yourself and becoming a better version of yourself, you can always put the knowledge you have gained in the process towards societal </w:t>
      </w:r>
      <w:proofErr w:type="spellStart"/>
      <w:r w:rsidRPr="00F031D7">
        <w:rPr>
          <w:rFonts w:ascii="Swis721 BT" w:hAnsi="Swis721 BT"/>
          <w:sz w:val="24"/>
          <w:szCs w:val="24"/>
          <w:lang w:val="en-GB"/>
        </w:rPr>
        <w:t>upliftment</w:t>
      </w:r>
      <w:proofErr w:type="spellEnd"/>
      <w:r w:rsidRPr="00F031D7">
        <w:rPr>
          <w:rFonts w:ascii="Swis721 BT" w:hAnsi="Swis721 BT"/>
          <w:sz w:val="24"/>
          <w:szCs w:val="24"/>
          <w:lang w:val="en-GB"/>
        </w:rPr>
        <w:t xml:space="preserve"> by contributing towards the community in whichever way you can. In fact, talking about a societal cause, </w:t>
      </w:r>
      <w:r w:rsidR="00A24F5C" w:rsidRPr="00F031D7">
        <w:rPr>
          <w:rFonts w:ascii="Swis721 BT" w:hAnsi="Swis721 BT"/>
          <w:sz w:val="24"/>
          <w:szCs w:val="24"/>
          <w:lang w:val="en-GB"/>
        </w:rPr>
        <w:t xml:space="preserve">you institute, IISER, is an ideal example. </w:t>
      </w:r>
      <w:r w:rsidRPr="00F031D7">
        <w:rPr>
          <w:rFonts w:ascii="Swis721 BT" w:hAnsi="Swis721 BT"/>
          <w:sz w:val="24"/>
          <w:szCs w:val="24"/>
          <w:lang w:val="en-GB"/>
        </w:rPr>
        <w:t xml:space="preserve">It is nice to hear of the work IISER Bhopal </w:t>
      </w:r>
      <w:r w:rsidR="00A24F5C" w:rsidRPr="00F031D7">
        <w:rPr>
          <w:rFonts w:ascii="Swis721 BT" w:hAnsi="Swis721 BT"/>
          <w:sz w:val="24"/>
          <w:szCs w:val="24"/>
          <w:lang w:val="en-GB"/>
        </w:rPr>
        <w:t>has been</w:t>
      </w:r>
      <w:r w:rsidRPr="00F031D7">
        <w:rPr>
          <w:rFonts w:ascii="Swis721 BT" w:hAnsi="Swis721 BT"/>
          <w:sz w:val="24"/>
          <w:szCs w:val="24"/>
          <w:lang w:val="en-GB"/>
        </w:rPr>
        <w:t xml:space="preserve"> doing to help the community and the nation</w:t>
      </w:r>
      <w:r w:rsidR="00A24F5C" w:rsidRPr="00F031D7">
        <w:rPr>
          <w:rFonts w:ascii="Swis721 BT" w:hAnsi="Swis721 BT"/>
          <w:sz w:val="24"/>
          <w:szCs w:val="24"/>
          <w:lang w:val="en-GB"/>
        </w:rPr>
        <w:t xml:space="preserve"> as part of the Covid-19 pandemic relief efforts</w:t>
      </w:r>
      <w:r w:rsidRPr="00F031D7">
        <w:rPr>
          <w:rFonts w:ascii="Swis721 BT" w:hAnsi="Swis721 BT"/>
          <w:sz w:val="24"/>
          <w:szCs w:val="24"/>
          <w:lang w:val="en-GB"/>
        </w:rPr>
        <w:t xml:space="preserve">. </w:t>
      </w:r>
      <w:r w:rsidR="00A24F5C" w:rsidRPr="00F031D7">
        <w:rPr>
          <w:rFonts w:ascii="Swis721 BT" w:hAnsi="Swis721 BT"/>
          <w:sz w:val="24"/>
          <w:szCs w:val="24"/>
          <w:lang w:val="en-GB"/>
        </w:rPr>
        <w:t xml:space="preserve">KBL has earlier </w:t>
      </w:r>
      <w:r w:rsidRPr="00F031D7">
        <w:rPr>
          <w:rFonts w:ascii="Swis721 BT" w:hAnsi="Swis721 BT"/>
          <w:sz w:val="24"/>
          <w:szCs w:val="24"/>
          <w:lang w:val="en-GB"/>
        </w:rPr>
        <w:t>work</w:t>
      </w:r>
      <w:r w:rsidR="00A24F5C" w:rsidRPr="00F031D7">
        <w:rPr>
          <w:rFonts w:ascii="Swis721 BT" w:hAnsi="Swis721 BT"/>
          <w:sz w:val="24"/>
          <w:szCs w:val="24"/>
          <w:lang w:val="en-GB"/>
        </w:rPr>
        <w:t>ed in association</w:t>
      </w:r>
      <w:r w:rsidRPr="00F031D7">
        <w:rPr>
          <w:rFonts w:ascii="Swis721 BT" w:hAnsi="Swis721 BT"/>
          <w:sz w:val="24"/>
          <w:szCs w:val="24"/>
          <w:lang w:val="en-GB"/>
        </w:rPr>
        <w:t xml:space="preserve"> with IISER Pune</w:t>
      </w:r>
      <w:r w:rsidR="00A24F5C" w:rsidRPr="00F031D7">
        <w:rPr>
          <w:rFonts w:ascii="Swis721 BT" w:hAnsi="Swis721 BT"/>
          <w:sz w:val="24"/>
          <w:szCs w:val="24"/>
          <w:lang w:val="en-GB"/>
        </w:rPr>
        <w:t xml:space="preserve"> team</w:t>
      </w:r>
      <w:r w:rsidRPr="00F031D7">
        <w:rPr>
          <w:rFonts w:ascii="Swis721 BT" w:hAnsi="Swis721 BT"/>
          <w:sz w:val="24"/>
          <w:szCs w:val="24"/>
          <w:lang w:val="en-GB"/>
        </w:rPr>
        <w:t xml:space="preserve"> to provide face shields for medical personnel in </w:t>
      </w:r>
      <w:r w:rsidRPr="00F031D7">
        <w:rPr>
          <w:rFonts w:ascii="Swis721 BT" w:hAnsi="Swis721 BT"/>
          <w:sz w:val="24"/>
          <w:szCs w:val="24"/>
          <w:lang w:val="en-GB"/>
        </w:rPr>
        <w:lastRenderedPageBreak/>
        <w:t>Pune.</w:t>
      </w:r>
      <w:r w:rsidR="00A24F5C" w:rsidRPr="00F031D7">
        <w:rPr>
          <w:rFonts w:ascii="Swis721 BT" w:hAnsi="Swis721 BT"/>
          <w:sz w:val="24"/>
          <w:szCs w:val="24"/>
          <w:lang w:val="en-GB"/>
        </w:rPr>
        <w:t xml:space="preserve"> So, I am aware about the great work that the IISERs are doing across the country and I heartily congratulate and thank you all for the same.  </w:t>
      </w:r>
    </w:p>
    <w:p w14:paraId="4979DF42" w14:textId="305F7CF5" w:rsidR="00083099" w:rsidRPr="00F031D7" w:rsidRDefault="00083099" w:rsidP="00083099">
      <w:pPr>
        <w:rPr>
          <w:rFonts w:ascii="Swis721 BT" w:hAnsi="Swis721 BT"/>
          <w:sz w:val="24"/>
          <w:szCs w:val="24"/>
          <w:lang w:val="en-GB"/>
        </w:rPr>
      </w:pPr>
      <w:r w:rsidRPr="00F031D7">
        <w:rPr>
          <w:rFonts w:ascii="Swis721 BT" w:hAnsi="Swis721 BT"/>
          <w:sz w:val="24"/>
          <w:szCs w:val="24"/>
          <w:lang w:val="en-GB"/>
        </w:rPr>
        <w:t xml:space="preserve">I </w:t>
      </w:r>
      <w:r w:rsidR="00A24F5C" w:rsidRPr="00F031D7">
        <w:rPr>
          <w:rFonts w:ascii="Swis721 BT" w:hAnsi="Swis721 BT"/>
          <w:sz w:val="24"/>
          <w:szCs w:val="24"/>
          <w:lang w:val="en-GB"/>
        </w:rPr>
        <w:t xml:space="preserve">also </w:t>
      </w:r>
      <w:r w:rsidRPr="00F031D7">
        <w:rPr>
          <w:rFonts w:ascii="Swis721 BT" w:hAnsi="Swis721 BT"/>
          <w:sz w:val="24"/>
          <w:szCs w:val="24"/>
          <w:lang w:val="en-GB"/>
        </w:rPr>
        <w:t>earnestly thank all the teachers, professors and the management at IISER-Bhopal for their contribution in nurturing and shaping the careers of all the students over the years and thereby duly fulfilling their role towards the society and country by giving it such precious talent. And I sincerely hope that all you bright students present here will continue with the good work by living up to the expectations and exceling in your respective fields.</w:t>
      </w:r>
      <w:r w:rsidR="00056EA5" w:rsidRPr="00F031D7">
        <w:rPr>
          <w:rFonts w:ascii="Swis721 BT" w:hAnsi="Swis721 BT"/>
          <w:sz w:val="24"/>
          <w:szCs w:val="24"/>
          <w:lang w:val="en-GB"/>
        </w:rPr>
        <w:t xml:space="preserve"> </w:t>
      </w:r>
      <w:r w:rsidR="00141620" w:rsidRPr="00F031D7">
        <w:rPr>
          <w:rFonts w:ascii="Swis721 BT" w:hAnsi="Swis721 BT"/>
          <w:sz w:val="24"/>
          <w:szCs w:val="24"/>
          <w:lang w:val="en-GB"/>
        </w:rPr>
        <w:t xml:space="preserve">  </w:t>
      </w:r>
    </w:p>
    <w:p w14:paraId="012C55B8" w14:textId="7D8A0D4A" w:rsidR="00602CBF" w:rsidRPr="006105F0" w:rsidRDefault="002755D7" w:rsidP="002755D7">
      <w:pPr>
        <w:rPr>
          <w:rFonts w:ascii="Swis721 BT" w:hAnsi="Swis721 BT"/>
          <w:b/>
          <w:sz w:val="24"/>
          <w:szCs w:val="24"/>
          <w:lang w:val="en-GB"/>
        </w:rPr>
      </w:pPr>
      <w:r w:rsidRPr="00F031D7">
        <w:rPr>
          <w:rFonts w:ascii="Swis721 BT" w:hAnsi="Swis721 BT"/>
          <w:sz w:val="24"/>
          <w:szCs w:val="24"/>
          <w:lang w:val="en-GB"/>
        </w:rPr>
        <w:t>Lastly, on a concluding note, I</w:t>
      </w:r>
      <w:r w:rsidR="00EB08A2">
        <w:rPr>
          <w:rFonts w:ascii="Swis721 BT" w:hAnsi="Swis721 BT"/>
          <w:sz w:val="24"/>
          <w:szCs w:val="24"/>
          <w:lang w:val="en-GB"/>
        </w:rPr>
        <w:t xml:space="preserve"> would </w:t>
      </w:r>
      <w:r w:rsidRPr="00F031D7">
        <w:rPr>
          <w:rFonts w:ascii="Swis721 BT" w:hAnsi="Swis721 BT"/>
          <w:sz w:val="24"/>
          <w:szCs w:val="24"/>
          <w:lang w:val="en-GB"/>
        </w:rPr>
        <w:t xml:space="preserve">like to reiterate </w:t>
      </w:r>
      <w:r w:rsidR="00E500F2" w:rsidRPr="00F031D7">
        <w:rPr>
          <w:rFonts w:ascii="Swis721 BT" w:hAnsi="Swis721 BT"/>
          <w:sz w:val="24"/>
          <w:szCs w:val="24"/>
          <w:lang w:val="en-GB"/>
        </w:rPr>
        <w:t xml:space="preserve">my firm belief across to all you talented engineering students present here today </w:t>
      </w:r>
      <w:r w:rsidR="00EB08A2" w:rsidRPr="00F031D7">
        <w:rPr>
          <w:rFonts w:ascii="Swis721 BT" w:hAnsi="Swis721 BT"/>
          <w:sz w:val="24"/>
          <w:szCs w:val="24"/>
          <w:lang w:val="en-GB"/>
        </w:rPr>
        <w:t>– The</w:t>
      </w:r>
      <w:r w:rsidR="00E500F2" w:rsidRPr="006105F0">
        <w:rPr>
          <w:rFonts w:ascii="Swis721 BT" w:hAnsi="Swis721 BT"/>
          <w:b/>
          <w:sz w:val="24"/>
          <w:szCs w:val="24"/>
          <w:lang w:val="en-GB"/>
        </w:rPr>
        <w:t xml:space="preserve"> Sky is Not the Limit. Think Beyond. The Possibilities are Endl</w:t>
      </w:r>
      <w:r w:rsidR="00602CBF" w:rsidRPr="006105F0">
        <w:rPr>
          <w:rFonts w:ascii="Swis721 BT" w:hAnsi="Swis721 BT"/>
          <w:b/>
          <w:sz w:val="24"/>
          <w:szCs w:val="24"/>
          <w:lang w:val="en-GB"/>
        </w:rPr>
        <w:t>ess</w:t>
      </w:r>
      <w:r w:rsidR="00EB08A2" w:rsidRPr="006105F0">
        <w:rPr>
          <w:rFonts w:ascii="Swis721 BT" w:hAnsi="Swis721 BT"/>
          <w:b/>
          <w:sz w:val="24"/>
          <w:szCs w:val="24"/>
          <w:lang w:val="en-GB"/>
        </w:rPr>
        <w:t>!</w:t>
      </w:r>
      <w:r w:rsidR="00EB08A2">
        <w:rPr>
          <w:rFonts w:ascii="Swis721 BT" w:hAnsi="Swis721 BT"/>
          <w:b/>
          <w:sz w:val="24"/>
          <w:szCs w:val="24"/>
          <w:lang w:val="en-GB"/>
        </w:rPr>
        <w:t xml:space="preserve">  </w:t>
      </w:r>
      <w:r w:rsidR="007D2F6D">
        <w:rPr>
          <w:rFonts w:ascii="Swis721 BT" w:hAnsi="Swis721 BT"/>
          <w:b/>
          <w:sz w:val="24"/>
          <w:szCs w:val="24"/>
          <w:lang w:val="en-GB"/>
        </w:rPr>
        <w:t xml:space="preserve">  </w:t>
      </w:r>
    </w:p>
    <w:p w14:paraId="4BC7B35A" w14:textId="5BB94A71" w:rsidR="002755D7" w:rsidRPr="00F031D7" w:rsidRDefault="006D6FAF" w:rsidP="002755D7">
      <w:pPr>
        <w:rPr>
          <w:rFonts w:ascii="Swis721 BT" w:hAnsi="Swis721 BT"/>
          <w:sz w:val="24"/>
          <w:szCs w:val="24"/>
          <w:lang w:val="en-GB"/>
        </w:rPr>
      </w:pPr>
      <w:r w:rsidRPr="00F031D7">
        <w:rPr>
          <w:rFonts w:ascii="Swis721 BT" w:hAnsi="Swis721 BT"/>
          <w:sz w:val="24"/>
          <w:szCs w:val="24"/>
          <w:lang w:val="en-GB"/>
        </w:rPr>
        <w:t xml:space="preserve">Stay Safe, Stay Alert and Follow the Government Guidelines. </w:t>
      </w:r>
    </w:p>
    <w:p w14:paraId="6E69AD96" w14:textId="673539D8" w:rsidR="006D6FAF" w:rsidRPr="00F031D7" w:rsidRDefault="006D6FAF" w:rsidP="002755D7">
      <w:pPr>
        <w:rPr>
          <w:rFonts w:ascii="Swis721 BT" w:hAnsi="Swis721 BT"/>
          <w:sz w:val="24"/>
          <w:szCs w:val="24"/>
          <w:lang w:val="en-GB"/>
        </w:rPr>
      </w:pPr>
      <w:r w:rsidRPr="00F031D7">
        <w:rPr>
          <w:rFonts w:ascii="Swis721 BT" w:hAnsi="Swis721 BT"/>
          <w:sz w:val="24"/>
          <w:szCs w:val="24"/>
          <w:lang w:val="en-GB"/>
        </w:rPr>
        <w:t>Thank You.</w:t>
      </w:r>
    </w:p>
    <w:p w14:paraId="2CD7848D" w14:textId="77777777" w:rsidR="002755D7" w:rsidRPr="00F031D7" w:rsidRDefault="002755D7" w:rsidP="00083099">
      <w:pPr>
        <w:rPr>
          <w:rFonts w:ascii="Swis721 BT" w:hAnsi="Swis721 BT"/>
          <w:sz w:val="24"/>
          <w:szCs w:val="24"/>
          <w:lang w:val="en-GB"/>
        </w:rPr>
      </w:pPr>
    </w:p>
    <w:p w14:paraId="66A7ABE2" w14:textId="77777777" w:rsidR="00083099" w:rsidRPr="00F031D7" w:rsidRDefault="00083099" w:rsidP="00AB710A">
      <w:pPr>
        <w:jc w:val="both"/>
        <w:rPr>
          <w:rFonts w:ascii="Swis721 BT" w:hAnsi="Swis721 BT"/>
          <w:sz w:val="24"/>
          <w:szCs w:val="24"/>
          <w:shd w:val="clear" w:color="auto" w:fill="FFFFFF"/>
          <w:lang w:val="en-GB"/>
        </w:rPr>
      </w:pPr>
    </w:p>
    <w:p w14:paraId="4F5C37B7" w14:textId="77777777" w:rsidR="00326DC6" w:rsidRPr="00F031D7" w:rsidRDefault="00326DC6" w:rsidP="00AB710A">
      <w:pPr>
        <w:jc w:val="both"/>
        <w:rPr>
          <w:rFonts w:ascii="Swis721 BT" w:hAnsi="Swis721 BT"/>
          <w:sz w:val="24"/>
          <w:szCs w:val="24"/>
          <w:shd w:val="clear" w:color="auto" w:fill="FFFFFF"/>
          <w:lang w:val="en-GB"/>
        </w:rPr>
      </w:pPr>
    </w:p>
    <w:p w14:paraId="4753AF7E" w14:textId="0C139D01" w:rsidR="00AB710A" w:rsidRPr="00F031D7" w:rsidRDefault="00326DC6" w:rsidP="00076131">
      <w:pPr>
        <w:jc w:val="both"/>
        <w:rPr>
          <w:rFonts w:ascii="Swis721 BT" w:hAnsi="Swis721 BT"/>
          <w:sz w:val="24"/>
          <w:szCs w:val="24"/>
          <w:lang w:val="en-GB"/>
        </w:rPr>
      </w:pPr>
      <w:r w:rsidRPr="00F031D7">
        <w:rPr>
          <w:rFonts w:ascii="Swis721 BT" w:hAnsi="Swis721 BT"/>
          <w:sz w:val="24"/>
          <w:szCs w:val="24"/>
          <w:shd w:val="clear" w:color="auto" w:fill="FFFFFF"/>
          <w:lang w:val="en-GB"/>
        </w:rPr>
        <w:t xml:space="preserve"> </w:t>
      </w:r>
    </w:p>
    <w:p w14:paraId="1681EF64" w14:textId="3424EA6D" w:rsidR="00272DE3" w:rsidRPr="00F031D7" w:rsidRDefault="00272DE3" w:rsidP="007C36CA">
      <w:pPr>
        <w:pStyle w:val="xmsonormal"/>
        <w:rPr>
          <w:rFonts w:ascii="Swis721 BT" w:hAnsi="Swis721 BT"/>
          <w:sz w:val="24"/>
          <w:szCs w:val="24"/>
          <w:lang w:val="en-GB"/>
        </w:rPr>
      </w:pPr>
    </w:p>
    <w:p w14:paraId="027298A6" w14:textId="77777777" w:rsidR="007C36CA" w:rsidRPr="00F031D7" w:rsidRDefault="007C36CA" w:rsidP="00AB710A">
      <w:pPr>
        <w:jc w:val="both"/>
        <w:rPr>
          <w:rFonts w:ascii="Swis721 BT" w:hAnsi="Swis721 BT"/>
          <w:color w:val="000000"/>
          <w:sz w:val="24"/>
          <w:szCs w:val="24"/>
          <w:shd w:val="clear" w:color="auto" w:fill="FFFFFF"/>
          <w:lang w:val="en-GB"/>
        </w:rPr>
      </w:pPr>
    </w:p>
    <w:p w14:paraId="5CC60AA3" w14:textId="5894EE77" w:rsidR="007C36CA" w:rsidRPr="00F031D7" w:rsidRDefault="007C36CA" w:rsidP="00AB710A">
      <w:pPr>
        <w:jc w:val="both"/>
        <w:rPr>
          <w:rFonts w:ascii="Swis721 BT" w:hAnsi="Swis721 BT"/>
          <w:sz w:val="24"/>
          <w:szCs w:val="24"/>
          <w:lang w:val="en-GB"/>
        </w:rPr>
      </w:pPr>
    </w:p>
    <w:p w14:paraId="7D63F007" w14:textId="67CD3ABF" w:rsidR="00AB710A" w:rsidRPr="00F031D7" w:rsidRDefault="00AB710A" w:rsidP="00AB710A">
      <w:pPr>
        <w:pStyle w:val="NormalWeb"/>
        <w:rPr>
          <w:rFonts w:ascii="Swis721 BT" w:hAnsi="Swis721 BT"/>
          <w:color w:val="323130"/>
          <w:lang w:val="en-GB"/>
        </w:rPr>
      </w:pPr>
    </w:p>
    <w:p w14:paraId="171D810C" w14:textId="182F36F3" w:rsidR="00961754" w:rsidRPr="00F031D7" w:rsidRDefault="00961754" w:rsidP="00961754">
      <w:pPr>
        <w:rPr>
          <w:rFonts w:ascii="Swis721 BT" w:hAnsi="Swis721 BT"/>
          <w:sz w:val="24"/>
          <w:szCs w:val="24"/>
          <w:lang w:val="en-GB"/>
        </w:rPr>
      </w:pPr>
    </w:p>
    <w:p w14:paraId="617E7CC0" w14:textId="19D18D11" w:rsidR="000B5313" w:rsidRPr="00F031D7" w:rsidRDefault="000B5313" w:rsidP="001F22F8">
      <w:pPr>
        <w:rPr>
          <w:rFonts w:ascii="Swis721 BT" w:hAnsi="Swis721 BT"/>
          <w:sz w:val="24"/>
          <w:szCs w:val="24"/>
          <w:lang w:val="en-GB"/>
        </w:rPr>
      </w:pPr>
    </w:p>
    <w:p w14:paraId="41C9549F" w14:textId="77777777" w:rsidR="00961754" w:rsidRPr="00F031D7" w:rsidRDefault="00961754" w:rsidP="001F22F8">
      <w:pPr>
        <w:rPr>
          <w:rFonts w:ascii="Swis721 BT" w:hAnsi="Swis721 BT"/>
          <w:sz w:val="24"/>
          <w:szCs w:val="24"/>
          <w:lang w:val="en-GB"/>
        </w:rPr>
      </w:pPr>
    </w:p>
    <w:p w14:paraId="0941E133" w14:textId="3F6912D5" w:rsidR="00527F00" w:rsidRPr="00F031D7" w:rsidRDefault="00527F00" w:rsidP="001F22F8">
      <w:pPr>
        <w:rPr>
          <w:rFonts w:ascii="Swis721 BT" w:hAnsi="Swis721 BT"/>
          <w:sz w:val="24"/>
          <w:szCs w:val="24"/>
          <w:lang w:val="en-GB"/>
        </w:rPr>
      </w:pPr>
    </w:p>
    <w:p w14:paraId="12BA8C77" w14:textId="2D8D7ED4" w:rsidR="00FD3824" w:rsidRPr="00F031D7" w:rsidRDefault="00FD3824" w:rsidP="000B5313">
      <w:pPr>
        <w:spacing w:after="0"/>
        <w:jc w:val="both"/>
        <w:rPr>
          <w:rFonts w:ascii="Swis721 BT" w:hAnsi="Swis721 BT"/>
          <w:sz w:val="24"/>
          <w:szCs w:val="24"/>
          <w:lang w:val="en-GB"/>
        </w:rPr>
      </w:pPr>
    </w:p>
    <w:p w14:paraId="702EEC2C" w14:textId="24C4232C" w:rsidR="000B5313" w:rsidRPr="00F031D7" w:rsidRDefault="000B5313" w:rsidP="000B5313">
      <w:pPr>
        <w:spacing w:after="0"/>
        <w:jc w:val="both"/>
        <w:rPr>
          <w:rFonts w:ascii="Swis721 BT" w:hAnsi="Swis721 BT"/>
          <w:sz w:val="24"/>
          <w:szCs w:val="24"/>
          <w:lang w:val="en-GB"/>
        </w:rPr>
      </w:pPr>
      <w:r w:rsidRPr="00F031D7">
        <w:rPr>
          <w:rFonts w:ascii="Swis721 BT" w:hAnsi="Swis721 BT"/>
          <w:sz w:val="24"/>
          <w:szCs w:val="24"/>
          <w:lang w:val="en-GB"/>
        </w:rPr>
        <w:t xml:space="preserve"> </w:t>
      </w:r>
    </w:p>
    <w:p w14:paraId="607A000D" w14:textId="488FC14C" w:rsidR="00B368D8" w:rsidRPr="00F031D7" w:rsidRDefault="00B368D8" w:rsidP="00DD6112">
      <w:pPr>
        <w:rPr>
          <w:rFonts w:ascii="Swis721 BT" w:hAnsi="Swis721 BT" w:cs="Arial"/>
          <w:color w:val="222222"/>
          <w:sz w:val="24"/>
          <w:szCs w:val="24"/>
          <w:shd w:val="clear" w:color="auto" w:fill="FFFFFF"/>
          <w:lang w:val="en-GB"/>
        </w:rPr>
      </w:pPr>
    </w:p>
    <w:p w14:paraId="44BA3B4A" w14:textId="06011875" w:rsidR="00DD6112" w:rsidRPr="00F031D7" w:rsidRDefault="00DD6112" w:rsidP="001F22F8">
      <w:pPr>
        <w:rPr>
          <w:rFonts w:ascii="Swis721 BT" w:hAnsi="Swis721 BT"/>
          <w:sz w:val="24"/>
          <w:szCs w:val="24"/>
          <w:lang w:val="en-GB"/>
        </w:rPr>
      </w:pPr>
    </w:p>
    <w:p w14:paraId="21C6FC59" w14:textId="0413AB8E" w:rsidR="00DD6112" w:rsidRPr="00F031D7" w:rsidRDefault="00DD6112" w:rsidP="001F22F8">
      <w:pPr>
        <w:rPr>
          <w:rFonts w:ascii="Swis721 BT" w:hAnsi="Swis721 BT"/>
          <w:sz w:val="24"/>
          <w:szCs w:val="24"/>
          <w:lang w:val="en-GB"/>
        </w:rPr>
      </w:pPr>
    </w:p>
    <w:p w14:paraId="62118069" w14:textId="079C6668" w:rsidR="00407638" w:rsidRPr="00F031D7" w:rsidRDefault="004F7279" w:rsidP="00407638">
      <w:pPr>
        <w:rPr>
          <w:rFonts w:ascii="Swis721 BT" w:hAnsi="Swis721 BT"/>
          <w:color w:val="FF0000"/>
          <w:sz w:val="24"/>
          <w:szCs w:val="24"/>
          <w:lang w:val="en-GB"/>
        </w:rPr>
      </w:pPr>
      <w:r w:rsidRPr="00F031D7">
        <w:rPr>
          <w:rFonts w:ascii="Swis721 BT" w:hAnsi="Swis721 BT"/>
          <w:color w:val="FF0000"/>
          <w:sz w:val="24"/>
          <w:szCs w:val="24"/>
          <w:lang w:val="en-GB"/>
        </w:rPr>
        <w:t xml:space="preserve"> </w:t>
      </w:r>
    </w:p>
    <w:sectPr w:rsidR="00407638" w:rsidRPr="00F0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wis721 BT">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A1772"/>
    <w:multiLevelType w:val="hybridMultilevel"/>
    <w:tmpl w:val="E62CDB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CFE644D"/>
    <w:multiLevelType w:val="hybridMultilevel"/>
    <w:tmpl w:val="BA76B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shant Patel">
    <w15:presenceInfo w15:providerId="AD" w15:userId="S-1-5-21-3451373404-2177928953-2738193228-27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4F"/>
    <w:rsid w:val="000173B1"/>
    <w:rsid w:val="00021F5F"/>
    <w:rsid w:val="00040BEA"/>
    <w:rsid w:val="00056EA5"/>
    <w:rsid w:val="00062156"/>
    <w:rsid w:val="00075809"/>
    <w:rsid w:val="00076131"/>
    <w:rsid w:val="00083099"/>
    <w:rsid w:val="000869C3"/>
    <w:rsid w:val="000A22FD"/>
    <w:rsid w:val="000B0E93"/>
    <w:rsid w:val="000B5313"/>
    <w:rsid w:val="000C009D"/>
    <w:rsid w:val="000C05D4"/>
    <w:rsid w:val="000D3009"/>
    <w:rsid w:val="000D4811"/>
    <w:rsid w:val="000E2639"/>
    <w:rsid w:val="000F25DA"/>
    <w:rsid w:val="000F795C"/>
    <w:rsid w:val="00105DA6"/>
    <w:rsid w:val="0010758D"/>
    <w:rsid w:val="0011152D"/>
    <w:rsid w:val="0012173B"/>
    <w:rsid w:val="00130D98"/>
    <w:rsid w:val="00141620"/>
    <w:rsid w:val="001479E5"/>
    <w:rsid w:val="00150307"/>
    <w:rsid w:val="001537EB"/>
    <w:rsid w:val="00167B5E"/>
    <w:rsid w:val="001758CA"/>
    <w:rsid w:val="00184EB7"/>
    <w:rsid w:val="00197F61"/>
    <w:rsid w:val="001A2EA5"/>
    <w:rsid w:val="001B4C3B"/>
    <w:rsid w:val="001B5414"/>
    <w:rsid w:val="001B5A98"/>
    <w:rsid w:val="001C0659"/>
    <w:rsid w:val="001C53B6"/>
    <w:rsid w:val="001C5B9D"/>
    <w:rsid w:val="001E1276"/>
    <w:rsid w:val="001F02F3"/>
    <w:rsid w:val="001F0D3C"/>
    <w:rsid w:val="001F22F8"/>
    <w:rsid w:val="001F40A3"/>
    <w:rsid w:val="002011FC"/>
    <w:rsid w:val="00201E2C"/>
    <w:rsid w:val="002061A6"/>
    <w:rsid w:val="0021100F"/>
    <w:rsid w:val="00243ECD"/>
    <w:rsid w:val="00244255"/>
    <w:rsid w:val="00256559"/>
    <w:rsid w:val="002658F1"/>
    <w:rsid w:val="002679E5"/>
    <w:rsid w:val="00270A19"/>
    <w:rsid w:val="00272DE3"/>
    <w:rsid w:val="0027504F"/>
    <w:rsid w:val="002755D7"/>
    <w:rsid w:val="0029745C"/>
    <w:rsid w:val="002A497F"/>
    <w:rsid w:val="002B498E"/>
    <w:rsid w:val="002D6F31"/>
    <w:rsid w:val="002E0FF3"/>
    <w:rsid w:val="002E75B9"/>
    <w:rsid w:val="002F76E6"/>
    <w:rsid w:val="00300985"/>
    <w:rsid w:val="00313AA9"/>
    <w:rsid w:val="00322A44"/>
    <w:rsid w:val="00324C81"/>
    <w:rsid w:val="00326DC6"/>
    <w:rsid w:val="003276AF"/>
    <w:rsid w:val="00335423"/>
    <w:rsid w:val="0036042C"/>
    <w:rsid w:val="003653B3"/>
    <w:rsid w:val="00366B34"/>
    <w:rsid w:val="00370C0A"/>
    <w:rsid w:val="003740E4"/>
    <w:rsid w:val="003B36B8"/>
    <w:rsid w:val="003B4E46"/>
    <w:rsid w:val="003D5448"/>
    <w:rsid w:val="003D706D"/>
    <w:rsid w:val="003E0838"/>
    <w:rsid w:val="003E2E81"/>
    <w:rsid w:val="003F0CC5"/>
    <w:rsid w:val="003F35E5"/>
    <w:rsid w:val="0040647D"/>
    <w:rsid w:val="00406917"/>
    <w:rsid w:val="00407638"/>
    <w:rsid w:val="004140CA"/>
    <w:rsid w:val="004239C1"/>
    <w:rsid w:val="00424292"/>
    <w:rsid w:val="00434D5E"/>
    <w:rsid w:val="00445427"/>
    <w:rsid w:val="00450653"/>
    <w:rsid w:val="00452426"/>
    <w:rsid w:val="00456173"/>
    <w:rsid w:val="00480AFD"/>
    <w:rsid w:val="004D1DBD"/>
    <w:rsid w:val="004E1223"/>
    <w:rsid w:val="004E4B7B"/>
    <w:rsid w:val="004F7279"/>
    <w:rsid w:val="004F764B"/>
    <w:rsid w:val="00527F00"/>
    <w:rsid w:val="005317E5"/>
    <w:rsid w:val="00541B31"/>
    <w:rsid w:val="00542DB9"/>
    <w:rsid w:val="005467FA"/>
    <w:rsid w:val="00546D36"/>
    <w:rsid w:val="005476C8"/>
    <w:rsid w:val="00550094"/>
    <w:rsid w:val="00560558"/>
    <w:rsid w:val="0057417C"/>
    <w:rsid w:val="005753A1"/>
    <w:rsid w:val="0058697E"/>
    <w:rsid w:val="005928E1"/>
    <w:rsid w:val="005A187E"/>
    <w:rsid w:val="005B4BC5"/>
    <w:rsid w:val="005C3969"/>
    <w:rsid w:val="00602CBF"/>
    <w:rsid w:val="006105F0"/>
    <w:rsid w:val="006149C2"/>
    <w:rsid w:val="00617D30"/>
    <w:rsid w:val="006205BC"/>
    <w:rsid w:val="006324E7"/>
    <w:rsid w:val="006576D4"/>
    <w:rsid w:val="006619CA"/>
    <w:rsid w:val="006652DD"/>
    <w:rsid w:val="00674737"/>
    <w:rsid w:val="00694446"/>
    <w:rsid w:val="006A4FD2"/>
    <w:rsid w:val="006B3278"/>
    <w:rsid w:val="006B4C40"/>
    <w:rsid w:val="006D6FAF"/>
    <w:rsid w:val="00705D13"/>
    <w:rsid w:val="00717B2B"/>
    <w:rsid w:val="00721537"/>
    <w:rsid w:val="00723714"/>
    <w:rsid w:val="00723E8C"/>
    <w:rsid w:val="0072491E"/>
    <w:rsid w:val="007354A1"/>
    <w:rsid w:val="00742973"/>
    <w:rsid w:val="00746A8D"/>
    <w:rsid w:val="00751B17"/>
    <w:rsid w:val="00751B49"/>
    <w:rsid w:val="00764A9B"/>
    <w:rsid w:val="00772219"/>
    <w:rsid w:val="007729A7"/>
    <w:rsid w:val="00773BB6"/>
    <w:rsid w:val="007755F6"/>
    <w:rsid w:val="00782459"/>
    <w:rsid w:val="007956C9"/>
    <w:rsid w:val="007B2517"/>
    <w:rsid w:val="007C10EE"/>
    <w:rsid w:val="007C123C"/>
    <w:rsid w:val="007C36CA"/>
    <w:rsid w:val="007C62EB"/>
    <w:rsid w:val="007D1656"/>
    <w:rsid w:val="007D2F6D"/>
    <w:rsid w:val="007D4713"/>
    <w:rsid w:val="007E4827"/>
    <w:rsid w:val="007E67A2"/>
    <w:rsid w:val="007F52BA"/>
    <w:rsid w:val="008010A6"/>
    <w:rsid w:val="00813FFA"/>
    <w:rsid w:val="008548EF"/>
    <w:rsid w:val="00854A2E"/>
    <w:rsid w:val="008621A2"/>
    <w:rsid w:val="00862423"/>
    <w:rsid w:val="00871BD3"/>
    <w:rsid w:val="0087626A"/>
    <w:rsid w:val="00876453"/>
    <w:rsid w:val="00876EA9"/>
    <w:rsid w:val="008805F2"/>
    <w:rsid w:val="00881D5E"/>
    <w:rsid w:val="00887582"/>
    <w:rsid w:val="008C3726"/>
    <w:rsid w:val="008C550B"/>
    <w:rsid w:val="008D098B"/>
    <w:rsid w:val="008F63B5"/>
    <w:rsid w:val="009073FD"/>
    <w:rsid w:val="00907C99"/>
    <w:rsid w:val="009116D6"/>
    <w:rsid w:val="00921D3B"/>
    <w:rsid w:val="00936D35"/>
    <w:rsid w:val="0095450E"/>
    <w:rsid w:val="009578DA"/>
    <w:rsid w:val="00961754"/>
    <w:rsid w:val="00974FA0"/>
    <w:rsid w:val="00976E43"/>
    <w:rsid w:val="009869F4"/>
    <w:rsid w:val="009875E2"/>
    <w:rsid w:val="00990D23"/>
    <w:rsid w:val="0099121F"/>
    <w:rsid w:val="009B285A"/>
    <w:rsid w:val="009B4D5D"/>
    <w:rsid w:val="009C37A3"/>
    <w:rsid w:val="009C76BF"/>
    <w:rsid w:val="009D42D5"/>
    <w:rsid w:val="009D79BA"/>
    <w:rsid w:val="009E0CEC"/>
    <w:rsid w:val="009F0B9C"/>
    <w:rsid w:val="009F7441"/>
    <w:rsid w:val="00A006E7"/>
    <w:rsid w:val="00A05102"/>
    <w:rsid w:val="00A15FC8"/>
    <w:rsid w:val="00A24A62"/>
    <w:rsid w:val="00A24F5C"/>
    <w:rsid w:val="00A25622"/>
    <w:rsid w:val="00A45C40"/>
    <w:rsid w:val="00A5519A"/>
    <w:rsid w:val="00A60735"/>
    <w:rsid w:val="00A82B15"/>
    <w:rsid w:val="00A834D1"/>
    <w:rsid w:val="00A8480A"/>
    <w:rsid w:val="00A850E9"/>
    <w:rsid w:val="00A8622E"/>
    <w:rsid w:val="00A94151"/>
    <w:rsid w:val="00AB710A"/>
    <w:rsid w:val="00AC1746"/>
    <w:rsid w:val="00AF7A4C"/>
    <w:rsid w:val="00B070FD"/>
    <w:rsid w:val="00B07E54"/>
    <w:rsid w:val="00B112DB"/>
    <w:rsid w:val="00B17D17"/>
    <w:rsid w:val="00B2032A"/>
    <w:rsid w:val="00B211D5"/>
    <w:rsid w:val="00B237F8"/>
    <w:rsid w:val="00B2520D"/>
    <w:rsid w:val="00B368D8"/>
    <w:rsid w:val="00B41802"/>
    <w:rsid w:val="00B4259E"/>
    <w:rsid w:val="00B46DD1"/>
    <w:rsid w:val="00B52807"/>
    <w:rsid w:val="00B54D71"/>
    <w:rsid w:val="00B64213"/>
    <w:rsid w:val="00B857BF"/>
    <w:rsid w:val="00B86B04"/>
    <w:rsid w:val="00BA1492"/>
    <w:rsid w:val="00BA3623"/>
    <w:rsid w:val="00BD0997"/>
    <w:rsid w:val="00BE4FA7"/>
    <w:rsid w:val="00BF62A3"/>
    <w:rsid w:val="00BF7E6A"/>
    <w:rsid w:val="00C02568"/>
    <w:rsid w:val="00C10E26"/>
    <w:rsid w:val="00C140F8"/>
    <w:rsid w:val="00C27E26"/>
    <w:rsid w:val="00C340A3"/>
    <w:rsid w:val="00C3425F"/>
    <w:rsid w:val="00C44F5F"/>
    <w:rsid w:val="00C46175"/>
    <w:rsid w:val="00C505F4"/>
    <w:rsid w:val="00C52D5F"/>
    <w:rsid w:val="00C639D0"/>
    <w:rsid w:val="00C85BE1"/>
    <w:rsid w:val="00C87053"/>
    <w:rsid w:val="00C90CFB"/>
    <w:rsid w:val="00C92378"/>
    <w:rsid w:val="00CA2AE6"/>
    <w:rsid w:val="00CA4312"/>
    <w:rsid w:val="00CA6FCE"/>
    <w:rsid w:val="00CA7816"/>
    <w:rsid w:val="00CC036C"/>
    <w:rsid w:val="00CD263A"/>
    <w:rsid w:val="00CD79FC"/>
    <w:rsid w:val="00CF6FA7"/>
    <w:rsid w:val="00D00BB0"/>
    <w:rsid w:val="00D14F84"/>
    <w:rsid w:val="00D25272"/>
    <w:rsid w:val="00D45F0D"/>
    <w:rsid w:val="00D4622D"/>
    <w:rsid w:val="00D653E3"/>
    <w:rsid w:val="00D76AFA"/>
    <w:rsid w:val="00D83725"/>
    <w:rsid w:val="00D91105"/>
    <w:rsid w:val="00D923A3"/>
    <w:rsid w:val="00DB46F0"/>
    <w:rsid w:val="00DB6EE3"/>
    <w:rsid w:val="00DC3EC2"/>
    <w:rsid w:val="00DD3892"/>
    <w:rsid w:val="00DD6112"/>
    <w:rsid w:val="00DF6498"/>
    <w:rsid w:val="00DF672A"/>
    <w:rsid w:val="00E078CB"/>
    <w:rsid w:val="00E12983"/>
    <w:rsid w:val="00E27528"/>
    <w:rsid w:val="00E36231"/>
    <w:rsid w:val="00E40E37"/>
    <w:rsid w:val="00E500F2"/>
    <w:rsid w:val="00E550F4"/>
    <w:rsid w:val="00E564CA"/>
    <w:rsid w:val="00E9430A"/>
    <w:rsid w:val="00EB08A2"/>
    <w:rsid w:val="00EC036D"/>
    <w:rsid w:val="00EC1793"/>
    <w:rsid w:val="00EE7CBB"/>
    <w:rsid w:val="00EF1885"/>
    <w:rsid w:val="00EF6CBA"/>
    <w:rsid w:val="00F031D7"/>
    <w:rsid w:val="00F0447B"/>
    <w:rsid w:val="00F102F9"/>
    <w:rsid w:val="00F21AF8"/>
    <w:rsid w:val="00F32086"/>
    <w:rsid w:val="00F32442"/>
    <w:rsid w:val="00F36D0F"/>
    <w:rsid w:val="00F36E85"/>
    <w:rsid w:val="00F42EC3"/>
    <w:rsid w:val="00F62286"/>
    <w:rsid w:val="00F63869"/>
    <w:rsid w:val="00F63A54"/>
    <w:rsid w:val="00F6745D"/>
    <w:rsid w:val="00F75985"/>
    <w:rsid w:val="00F77A83"/>
    <w:rsid w:val="00F85075"/>
    <w:rsid w:val="00FA5E6F"/>
    <w:rsid w:val="00FB0401"/>
    <w:rsid w:val="00FB3D83"/>
    <w:rsid w:val="00FB6BB1"/>
    <w:rsid w:val="00FC2284"/>
    <w:rsid w:val="00FC382E"/>
    <w:rsid w:val="00FD0687"/>
    <w:rsid w:val="00FD3824"/>
    <w:rsid w:val="00FD7A16"/>
    <w:rsid w:val="00F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CA7D"/>
  <w15:chartTrackingRefBased/>
  <w15:docId w15:val="{BF55EFA3-0C5C-4F89-AA4D-1A4D6E32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0FD"/>
    <w:rPr>
      <w:rFonts w:ascii="Segoe UI" w:hAnsi="Segoe UI" w:cs="Segoe UI"/>
      <w:sz w:val="18"/>
      <w:szCs w:val="18"/>
    </w:rPr>
  </w:style>
  <w:style w:type="paragraph" w:styleId="ListParagraph">
    <w:name w:val="List Paragraph"/>
    <w:basedOn w:val="Normal"/>
    <w:uiPriority w:val="34"/>
    <w:qFormat/>
    <w:rsid w:val="00F42EC3"/>
    <w:pPr>
      <w:ind w:left="720"/>
      <w:contextualSpacing/>
    </w:pPr>
  </w:style>
  <w:style w:type="character" w:styleId="CommentReference">
    <w:name w:val="annotation reference"/>
    <w:basedOn w:val="DefaultParagraphFont"/>
    <w:uiPriority w:val="99"/>
    <w:semiHidden/>
    <w:unhideWhenUsed/>
    <w:rsid w:val="00782459"/>
    <w:rPr>
      <w:sz w:val="16"/>
      <w:szCs w:val="16"/>
    </w:rPr>
  </w:style>
  <w:style w:type="paragraph" w:styleId="CommentText">
    <w:name w:val="annotation text"/>
    <w:basedOn w:val="Normal"/>
    <w:link w:val="CommentTextChar"/>
    <w:uiPriority w:val="99"/>
    <w:semiHidden/>
    <w:unhideWhenUsed/>
    <w:rsid w:val="00782459"/>
    <w:pPr>
      <w:spacing w:line="240" w:lineRule="auto"/>
    </w:pPr>
    <w:rPr>
      <w:sz w:val="20"/>
      <w:szCs w:val="20"/>
    </w:rPr>
  </w:style>
  <w:style w:type="character" w:customStyle="1" w:styleId="CommentTextChar">
    <w:name w:val="Comment Text Char"/>
    <w:basedOn w:val="DefaultParagraphFont"/>
    <w:link w:val="CommentText"/>
    <w:uiPriority w:val="99"/>
    <w:semiHidden/>
    <w:rsid w:val="00782459"/>
    <w:rPr>
      <w:sz w:val="20"/>
      <w:szCs w:val="20"/>
    </w:rPr>
  </w:style>
  <w:style w:type="paragraph" w:styleId="CommentSubject">
    <w:name w:val="annotation subject"/>
    <w:basedOn w:val="CommentText"/>
    <w:next w:val="CommentText"/>
    <w:link w:val="CommentSubjectChar"/>
    <w:uiPriority w:val="99"/>
    <w:semiHidden/>
    <w:unhideWhenUsed/>
    <w:rsid w:val="00782459"/>
    <w:rPr>
      <w:b/>
      <w:bCs/>
    </w:rPr>
  </w:style>
  <w:style w:type="character" w:customStyle="1" w:styleId="CommentSubjectChar">
    <w:name w:val="Comment Subject Char"/>
    <w:basedOn w:val="CommentTextChar"/>
    <w:link w:val="CommentSubject"/>
    <w:uiPriority w:val="99"/>
    <w:semiHidden/>
    <w:rsid w:val="00782459"/>
    <w:rPr>
      <w:b/>
      <w:bCs/>
      <w:sz w:val="20"/>
      <w:szCs w:val="20"/>
    </w:rPr>
  </w:style>
  <w:style w:type="paragraph" w:styleId="NormalWeb">
    <w:name w:val="Normal (Web)"/>
    <w:basedOn w:val="Normal"/>
    <w:uiPriority w:val="99"/>
    <w:unhideWhenUsed/>
    <w:rsid w:val="006576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msonormal">
    <w:name w:val="x_msonormal"/>
    <w:basedOn w:val="Normal"/>
    <w:rsid w:val="00AB710A"/>
    <w:pPr>
      <w:spacing w:after="0" w:line="240" w:lineRule="auto"/>
    </w:pPr>
    <w:rPr>
      <w:rFonts w:ascii="Calibri" w:hAnsi="Calibri" w:cs="Times New Roman"/>
      <w:lang w:val="en-IN" w:eastAsia="en-IN"/>
    </w:rPr>
  </w:style>
  <w:style w:type="character" w:styleId="Hyperlink">
    <w:name w:val="Hyperlink"/>
    <w:basedOn w:val="DefaultParagraphFont"/>
    <w:uiPriority w:val="99"/>
    <w:semiHidden/>
    <w:unhideWhenUsed/>
    <w:rsid w:val="00C10E26"/>
    <w:rPr>
      <w:color w:val="0000FF"/>
      <w:u w:val="single"/>
    </w:rPr>
  </w:style>
  <w:style w:type="character" w:styleId="Emphasis">
    <w:name w:val="Emphasis"/>
    <w:basedOn w:val="DefaultParagraphFont"/>
    <w:uiPriority w:val="20"/>
    <w:qFormat/>
    <w:rsid w:val="009B4D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14185">
      <w:bodyDiv w:val="1"/>
      <w:marLeft w:val="0"/>
      <w:marRight w:val="0"/>
      <w:marTop w:val="0"/>
      <w:marBottom w:val="0"/>
      <w:divBdr>
        <w:top w:val="none" w:sz="0" w:space="0" w:color="auto"/>
        <w:left w:val="none" w:sz="0" w:space="0" w:color="auto"/>
        <w:bottom w:val="none" w:sz="0" w:space="0" w:color="auto"/>
        <w:right w:val="none" w:sz="0" w:space="0" w:color="auto"/>
      </w:divBdr>
    </w:div>
    <w:div w:id="730007173">
      <w:bodyDiv w:val="1"/>
      <w:marLeft w:val="0"/>
      <w:marRight w:val="0"/>
      <w:marTop w:val="0"/>
      <w:marBottom w:val="0"/>
      <w:divBdr>
        <w:top w:val="none" w:sz="0" w:space="0" w:color="auto"/>
        <w:left w:val="none" w:sz="0" w:space="0" w:color="auto"/>
        <w:bottom w:val="none" w:sz="0" w:space="0" w:color="auto"/>
        <w:right w:val="none" w:sz="0" w:space="0" w:color="auto"/>
      </w:divBdr>
    </w:div>
    <w:div w:id="1064525128">
      <w:bodyDiv w:val="1"/>
      <w:marLeft w:val="0"/>
      <w:marRight w:val="0"/>
      <w:marTop w:val="0"/>
      <w:marBottom w:val="0"/>
      <w:divBdr>
        <w:top w:val="none" w:sz="0" w:space="0" w:color="auto"/>
        <w:left w:val="none" w:sz="0" w:space="0" w:color="auto"/>
        <w:bottom w:val="none" w:sz="0" w:space="0" w:color="auto"/>
        <w:right w:val="none" w:sz="0" w:space="0" w:color="auto"/>
      </w:divBdr>
    </w:div>
    <w:div w:id="1283655603">
      <w:bodyDiv w:val="1"/>
      <w:marLeft w:val="0"/>
      <w:marRight w:val="0"/>
      <w:marTop w:val="0"/>
      <w:marBottom w:val="0"/>
      <w:divBdr>
        <w:top w:val="none" w:sz="0" w:space="0" w:color="auto"/>
        <w:left w:val="none" w:sz="0" w:space="0" w:color="auto"/>
        <w:bottom w:val="none" w:sz="0" w:space="0" w:color="auto"/>
        <w:right w:val="none" w:sz="0" w:space="0" w:color="auto"/>
      </w:divBdr>
    </w:div>
    <w:div w:id="1488742729">
      <w:bodyDiv w:val="1"/>
      <w:marLeft w:val="0"/>
      <w:marRight w:val="0"/>
      <w:marTop w:val="0"/>
      <w:marBottom w:val="0"/>
      <w:divBdr>
        <w:top w:val="none" w:sz="0" w:space="0" w:color="auto"/>
        <w:left w:val="none" w:sz="0" w:space="0" w:color="auto"/>
        <w:bottom w:val="none" w:sz="0" w:space="0" w:color="auto"/>
        <w:right w:val="none" w:sz="0" w:space="0" w:color="auto"/>
      </w:divBdr>
    </w:div>
    <w:div w:id="1560701751">
      <w:bodyDiv w:val="1"/>
      <w:marLeft w:val="0"/>
      <w:marRight w:val="0"/>
      <w:marTop w:val="0"/>
      <w:marBottom w:val="0"/>
      <w:divBdr>
        <w:top w:val="none" w:sz="0" w:space="0" w:color="auto"/>
        <w:left w:val="none" w:sz="0" w:space="0" w:color="auto"/>
        <w:bottom w:val="none" w:sz="0" w:space="0" w:color="auto"/>
        <w:right w:val="none" w:sz="0" w:space="0" w:color="auto"/>
      </w:divBdr>
    </w:div>
    <w:div w:id="1648393780">
      <w:bodyDiv w:val="1"/>
      <w:marLeft w:val="0"/>
      <w:marRight w:val="0"/>
      <w:marTop w:val="0"/>
      <w:marBottom w:val="0"/>
      <w:divBdr>
        <w:top w:val="none" w:sz="0" w:space="0" w:color="auto"/>
        <w:left w:val="none" w:sz="0" w:space="0" w:color="auto"/>
        <w:bottom w:val="none" w:sz="0" w:space="0" w:color="auto"/>
        <w:right w:val="none" w:sz="0" w:space="0" w:color="auto"/>
      </w:divBdr>
    </w:div>
    <w:div w:id="2019650540">
      <w:bodyDiv w:val="1"/>
      <w:marLeft w:val="0"/>
      <w:marRight w:val="0"/>
      <w:marTop w:val="0"/>
      <w:marBottom w:val="0"/>
      <w:divBdr>
        <w:top w:val="none" w:sz="0" w:space="0" w:color="auto"/>
        <w:left w:val="none" w:sz="0" w:space="0" w:color="auto"/>
        <w:bottom w:val="none" w:sz="0" w:space="0" w:color="auto"/>
        <w:right w:val="none" w:sz="0" w:space="0" w:color="auto"/>
      </w:divBdr>
    </w:div>
    <w:div w:id="20676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hindu.com/sci-tech/science/all-about-the-china-coronavirus-covid-19/article30692734.ece?homepage=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9</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Patel</dc:creator>
  <cp:keywords/>
  <dc:description/>
  <cp:lastModifiedBy>Nishant Patel</cp:lastModifiedBy>
  <cp:revision>55</cp:revision>
  <cp:lastPrinted>2019-08-06T04:21:00Z</cp:lastPrinted>
  <dcterms:created xsi:type="dcterms:W3CDTF">2019-08-08T12:47:00Z</dcterms:created>
  <dcterms:modified xsi:type="dcterms:W3CDTF">2020-07-12T11:49:00Z</dcterms:modified>
</cp:coreProperties>
</file>