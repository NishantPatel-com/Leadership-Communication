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B87B3" w14:textId="3277B4A6" w:rsidR="0007503D" w:rsidRDefault="00CA3A58">
      <w:r>
        <w:t>Cover Story</w:t>
      </w:r>
    </w:p>
    <w:p w14:paraId="355A0412" w14:textId="0C7F1323" w:rsidR="00CA3A58" w:rsidRDefault="00CA3A58">
      <w:r>
        <w:t xml:space="preserve">Celebrating the Legacy, Shaping the Future! </w:t>
      </w:r>
      <w:r w:rsidR="0087285F">
        <w:t xml:space="preserve">  </w:t>
      </w:r>
    </w:p>
    <w:p w14:paraId="4DB54D2B" w14:textId="6A419D9A" w:rsidR="00992F54" w:rsidRDefault="00CA3A58">
      <w:del w:id="0" w:author="Nishant Patel" w:date="2019-03-01T14:56:00Z">
        <w:r w:rsidRPr="00705E5E" w:rsidDel="00705E5E">
          <w:rPr>
            <w:highlight w:val="yellow"/>
            <w:rPrChange w:id="1" w:author="Nishant Patel" w:date="2019-03-01T14:56:00Z">
              <w:rPr/>
            </w:rPrChange>
          </w:rPr>
          <w:delText>E</w:delText>
        </w:r>
      </w:del>
      <w:del w:id="2" w:author="Nishant Patel" w:date="2019-03-05T14:32:00Z">
        <w:r w:rsidRPr="00705E5E" w:rsidDel="00580993">
          <w:rPr>
            <w:highlight w:val="yellow"/>
            <w:rPrChange w:id="3" w:author="Nishant Patel" w:date="2019-03-01T14:56:00Z">
              <w:rPr/>
            </w:rPrChange>
          </w:rPr>
          <w:delText>xemplary feat</w:delText>
        </w:r>
        <w:r w:rsidDel="00580993">
          <w:delText xml:space="preserve"> is seldom a coincidence</w:delText>
        </w:r>
      </w:del>
      <w:del w:id="4" w:author="Nishant Patel" w:date="2019-03-01T14:56:00Z">
        <w:r w:rsidDel="00705E5E">
          <w:delText>, i</w:delText>
        </w:r>
      </w:del>
      <w:del w:id="5" w:author="Nishant Patel" w:date="2019-03-05T14:32:00Z">
        <w:r w:rsidDel="00580993">
          <w:delText xml:space="preserve">t is an amalgamation of dedication, devotion, determination and constant </w:delText>
        </w:r>
        <w:r w:rsidR="00AF671E" w:rsidDel="00580993">
          <w:delText>action</w:delText>
        </w:r>
        <w:r w:rsidR="0037374B" w:rsidDel="00580993">
          <w:delText xml:space="preserve"> guided towards a broader vision.</w:delText>
        </w:r>
        <w:r w:rsidR="00AF671E" w:rsidDel="00580993">
          <w:delText xml:space="preserve"> Kirloskar Brothers Limited, an organi</w:delText>
        </w:r>
      </w:del>
      <w:del w:id="6" w:author="Nishant Patel" w:date="2019-03-01T14:55:00Z">
        <w:r w:rsidR="00AF671E" w:rsidDel="00705E5E">
          <w:delText>z</w:delText>
        </w:r>
      </w:del>
      <w:del w:id="7" w:author="Nishant Patel" w:date="2019-03-05T14:32:00Z">
        <w:r w:rsidR="00AF671E" w:rsidDel="00580993">
          <w:delText xml:space="preserve">ation that has been constantly </w:delText>
        </w:r>
        <w:r w:rsidR="00AF671E" w:rsidRPr="00705E5E" w:rsidDel="00580993">
          <w:rPr>
            <w:highlight w:val="yellow"/>
            <w:rPrChange w:id="8" w:author="Nishant Patel" w:date="2019-03-01T14:56:00Z">
              <w:rPr/>
            </w:rPrChange>
          </w:rPr>
          <w:delText>fuelled with these attributes</w:delText>
        </w:r>
        <w:r w:rsidR="00AF671E" w:rsidDel="00580993">
          <w:delText xml:space="preserve"> </w:delText>
        </w:r>
        <w:r w:rsidR="008A322D" w:rsidDel="00580993">
          <w:delText xml:space="preserve">is a testimony </w:delText>
        </w:r>
      </w:del>
      <w:del w:id="9" w:author="Nishant Patel" w:date="2019-03-01T14:56:00Z">
        <w:r w:rsidR="008A322D" w:rsidDel="00705E5E">
          <w:delText xml:space="preserve">of </w:delText>
        </w:r>
      </w:del>
      <w:del w:id="10" w:author="Nishant Patel" w:date="2019-03-05T14:32:00Z">
        <w:r w:rsidR="008A322D" w:rsidDel="00580993">
          <w:delText xml:space="preserve">the same. </w:delText>
        </w:r>
      </w:del>
      <w:r w:rsidR="008A322D">
        <w:t>Kirloskar Brother</w:t>
      </w:r>
      <w:ins w:id="11" w:author="Nishant Patel" w:date="2019-03-05T15:22:00Z">
        <w:r w:rsidR="004E5524">
          <w:t xml:space="preserve">s, </w:t>
        </w:r>
      </w:ins>
      <w:del w:id="12" w:author="Nishant Patel" w:date="2019-03-05T15:22:00Z">
        <w:r w:rsidR="008A322D" w:rsidDel="004E5524">
          <w:delText>s</w:delText>
        </w:r>
        <w:r w:rsidR="00275B1B" w:rsidDel="004E5524">
          <w:delText xml:space="preserve"> was </w:delText>
        </w:r>
      </w:del>
      <w:r w:rsidR="00275B1B">
        <w:t xml:space="preserve">established in 1888, </w:t>
      </w:r>
      <w:del w:id="13" w:author="Nishant Patel" w:date="2019-03-05T15:22:00Z">
        <w:r w:rsidR="00275B1B" w:rsidDel="008521D6">
          <w:delText>and</w:delText>
        </w:r>
      </w:del>
      <w:del w:id="14" w:author="Nishant Patel" w:date="2019-03-01T14:55:00Z">
        <w:r w:rsidR="00275B1B" w:rsidDel="00705E5E">
          <w:delText xml:space="preserve">, </w:delText>
        </w:r>
      </w:del>
      <w:r w:rsidR="00275B1B">
        <w:t>was officially</w:t>
      </w:r>
      <w:r w:rsidR="008A322D">
        <w:t xml:space="preserve"> incorporated</w:t>
      </w:r>
      <w:r w:rsidR="00275B1B">
        <w:t xml:space="preserve"> as Kirloskar Brothers Limited</w:t>
      </w:r>
      <w:ins w:id="15" w:author="Nishant Patel" w:date="2019-03-01T14:58:00Z">
        <w:r w:rsidR="00705E5E">
          <w:t xml:space="preserve"> (KBL)</w:t>
        </w:r>
      </w:ins>
      <w:r w:rsidR="008A322D">
        <w:t xml:space="preserve"> on 15</w:t>
      </w:r>
      <w:r w:rsidR="008A322D" w:rsidRPr="008A322D">
        <w:rPr>
          <w:vertAlign w:val="superscript"/>
        </w:rPr>
        <w:t>th</w:t>
      </w:r>
      <w:r w:rsidR="008A322D">
        <w:t xml:space="preserve"> January 1920</w:t>
      </w:r>
      <w:ins w:id="16" w:author="Nishant Patel" w:date="2019-03-01T14:58:00Z">
        <w:r w:rsidR="00705E5E">
          <w:t>,</w:t>
        </w:r>
      </w:ins>
      <w:r w:rsidR="008A322D">
        <w:t xml:space="preserve"> which marks 2019 as the beginning of the </w:t>
      </w:r>
      <w:del w:id="17" w:author="Nishant Patel" w:date="2019-03-01T14:59:00Z">
        <w:r w:rsidR="008A322D" w:rsidDel="00705E5E">
          <w:delText xml:space="preserve">centennial </w:delText>
        </w:r>
      </w:del>
      <w:ins w:id="18" w:author="Nishant Patel" w:date="2019-03-01T14:59:00Z">
        <w:r w:rsidR="00705E5E">
          <w:t xml:space="preserve">100th </w:t>
        </w:r>
      </w:ins>
      <w:r w:rsidR="008A322D">
        <w:t>year</w:t>
      </w:r>
      <w:ins w:id="19" w:author="Nishant Patel" w:date="2019-03-01T14:58:00Z">
        <w:r w:rsidR="00705E5E">
          <w:t xml:space="preserve"> of incorporation of </w:t>
        </w:r>
      </w:ins>
      <w:ins w:id="20" w:author="Nishant Patel" w:date="2019-03-01T14:59:00Z">
        <w:r w:rsidR="00705E5E">
          <w:t>KBL as a Public Limited Company</w:t>
        </w:r>
      </w:ins>
      <w:r w:rsidR="008A322D">
        <w:t xml:space="preserve">. </w:t>
      </w:r>
      <w:r w:rsidR="00580993">
        <w:t>A year that is aptly suited to cherish every accolade of the past, contemplating on building the future based on the learnings of these 100 years and focus</w:t>
      </w:r>
      <w:r w:rsidR="008521D6">
        <w:t>ing</w:t>
      </w:r>
      <w:r w:rsidR="00580993">
        <w:t xml:space="preserve"> on </w:t>
      </w:r>
      <w:del w:id="21" w:author="Nishant Patel" w:date="2019-03-05T15:24:00Z">
        <w:r w:rsidR="008521D6" w:rsidDel="008521D6">
          <w:delText>newer</w:delText>
        </w:r>
      </w:del>
      <w:ins w:id="22" w:author="Nishant Patel" w:date="2019-03-05T15:24:00Z">
        <w:r w:rsidR="008521D6">
          <w:t>fresher</w:t>
        </w:r>
      </w:ins>
      <w:r w:rsidR="00580993">
        <w:t xml:space="preserve"> ambitions for a brighter tomorrow.</w:t>
      </w:r>
      <w:r w:rsidR="00580993">
        <w:t xml:space="preserve"> After all, i</w:t>
      </w:r>
      <w:del w:id="23" w:author="Nishant Patel" w:date="2019-03-05T14:36:00Z">
        <w:r w:rsidR="00580993" w:rsidDel="00580993">
          <w:delText>I</w:delText>
        </w:r>
      </w:del>
      <w:r w:rsidR="00580993">
        <w:t>t is very rare that an organisation achieves such a historic milestone</w:t>
      </w:r>
      <w:ins w:id="24" w:author="Nishant Patel" w:date="2019-03-05T15:24:00Z">
        <w:r w:rsidR="008521D6">
          <w:t xml:space="preserve">. Accomplishing </w:t>
        </w:r>
      </w:ins>
      <w:del w:id="25" w:author="Nishant Patel" w:date="2019-03-05T14:34:00Z">
        <w:r w:rsidR="00580993" w:rsidDel="00580993">
          <w:delText xml:space="preserve"> and </w:delText>
        </w:r>
      </w:del>
      <w:r w:rsidR="00580993">
        <w:t>such a</w:t>
      </w:r>
      <w:r w:rsidR="00580993" w:rsidRPr="00580993">
        <w:rPr>
          <w:rPrChange w:id="26" w:author="Nishant Patel" w:date="2019-03-05T14:35:00Z">
            <w:rPr>
              <w:highlight w:val="yellow"/>
            </w:rPr>
          </w:rPrChange>
        </w:rPr>
        <w:t>n exemplary feat</w:t>
      </w:r>
      <w:r w:rsidR="00580993">
        <w:t xml:space="preserve"> is seldom a coincidence</w:t>
      </w:r>
      <w:ins w:id="27" w:author="Nishant Patel" w:date="2019-03-05T14:35:00Z">
        <w:r w:rsidR="00580993">
          <w:t xml:space="preserve">. It is </w:t>
        </w:r>
      </w:ins>
      <w:del w:id="28" w:author="Nishant Patel" w:date="2019-03-05T14:34:00Z">
        <w:r w:rsidR="00580993" w:rsidDel="00580993">
          <w:delText xml:space="preserve">. It is </w:delText>
        </w:r>
      </w:del>
      <w:r w:rsidR="00580993">
        <w:t xml:space="preserve">an amalgamation of dedication, devotion, determination and constant action guided towards a broader vision. </w:t>
      </w:r>
      <w:del w:id="29" w:author="Nishant Patel" w:date="2019-03-05T14:35:00Z">
        <w:r w:rsidR="00580993" w:rsidDel="00580993">
          <w:delText>Kirloskar Brothers Limited (</w:delText>
        </w:r>
      </w:del>
      <w:del w:id="30" w:author="Nishant Patel" w:date="2019-03-05T14:36:00Z">
        <w:r w:rsidR="00580993" w:rsidDel="00580993">
          <w:delText xml:space="preserve">KBL), an organisation that has been constantly </w:delText>
        </w:r>
        <w:r w:rsidR="00580993" w:rsidRPr="00980558" w:rsidDel="00580993">
          <w:rPr>
            <w:highlight w:val="yellow"/>
          </w:rPr>
          <w:delText>fuelled with these attributes,</w:delText>
        </w:r>
        <w:r w:rsidR="00580993" w:rsidDel="00580993">
          <w:delText xml:space="preserve"> is a testimony to the same. </w:delText>
        </w:r>
        <w:r w:rsidR="00992F54" w:rsidDel="00580993">
          <w:delText>A year that is aptly suited to cherish every accolade</w:delText>
        </w:r>
        <w:r w:rsidR="002D6878" w:rsidDel="00580993">
          <w:delText xml:space="preserve"> of the past</w:delText>
        </w:r>
        <w:r w:rsidR="00AC5578" w:rsidDel="00580993">
          <w:delText>,</w:delText>
        </w:r>
        <w:r w:rsidR="00992F54" w:rsidDel="00580993">
          <w:delText xml:space="preserve"> </w:delText>
        </w:r>
      </w:del>
      <w:del w:id="31" w:author="Nishant Patel" w:date="2019-03-01T14:59:00Z">
        <w:r w:rsidR="00992F54" w:rsidDel="00705E5E">
          <w:delText xml:space="preserve">contemplate </w:delText>
        </w:r>
      </w:del>
      <w:del w:id="32" w:author="Nishant Patel" w:date="2019-03-05T14:36:00Z">
        <w:r w:rsidR="00992F54" w:rsidDel="00580993">
          <w:delText xml:space="preserve">on building the future </w:delText>
        </w:r>
      </w:del>
      <w:del w:id="33" w:author="Nishant Patel" w:date="2019-03-01T15:00:00Z">
        <w:r w:rsidR="00992F54" w:rsidDel="00705E5E">
          <w:delText>basis</w:delText>
        </w:r>
      </w:del>
      <w:del w:id="34" w:author="Nishant Patel" w:date="2019-03-05T14:36:00Z">
        <w:r w:rsidR="00992F54" w:rsidDel="00580993">
          <w:delText xml:space="preserve"> learnings</w:delText>
        </w:r>
        <w:r w:rsidR="00EB0E0B" w:rsidDel="00580993">
          <w:delText xml:space="preserve"> of these 100 years</w:delText>
        </w:r>
        <w:r w:rsidR="00992F54" w:rsidDel="00580993">
          <w:delText xml:space="preserve"> and </w:delText>
        </w:r>
        <w:r w:rsidR="002D6878" w:rsidDel="00580993">
          <w:delText xml:space="preserve">focus on </w:delText>
        </w:r>
        <w:r w:rsidR="00992F54" w:rsidDel="00580993">
          <w:delText xml:space="preserve">renewed ambitions for a brighter tomorrow. </w:delText>
        </w:r>
      </w:del>
    </w:p>
    <w:p w14:paraId="38986FC6" w14:textId="5632AA7B" w:rsidR="00A96A5D" w:rsidRDefault="0015249F">
      <w:r>
        <w:t xml:space="preserve">From a humble beginning </w:t>
      </w:r>
      <w:del w:id="35" w:author="Nishant Patel" w:date="2019-03-01T15:39:00Z">
        <w:r w:rsidDel="006739F3">
          <w:delText xml:space="preserve">of </w:delText>
        </w:r>
      </w:del>
      <w:ins w:id="36" w:author="Nishant Patel" w:date="2019-03-01T15:39:00Z">
        <w:r w:rsidR="006739F3">
          <w:t xml:space="preserve">in </w:t>
        </w:r>
      </w:ins>
      <w:r>
        <w:t xml:space="preserve">a small factory shed in </w:t>
      </w:r>
      <w:proofErr w:type="spellStart"/>
      <w:r>
        <w:t>Kirloskarvadi</w:t>
      </w:r>
      <w:proofErr w:type="spellEnd"/>
      <w:r>
        <w:t xml:space="preserve"> to</w:t>
      </w:r>
      <w:ins w:id="37" w:author="Nishant Patel" w:date="2019-03-01T15:39:00Z">
        <w:r w:rsidR="00DE5944">
          <w:t xml:space="preserve"> </w:t>
        </w:r>
      </w:ins>
      <w:del w:id="38" w:author="Nishant Patel" w:date="2019-03-01T15:39:00Z">
        <w:r w:rsidR="00EB0E0B" w:rsidDel="00DE5944">
          <w:delText>,</w:delText>
        </w:r>
        <w:r w:rsidDel="00DE5944">
          <w:delText xml:space="preserve"> being</w:delText>
        </w:r>
      </w:del>
      <w:ins w:id="39" w:author="Nishant Patel" w:date="2019-03-01T15:39:00Z">
        <w:r w:rsidR="00DE5944">
          <w:t>its transformation into</w:t>
        </w:r>
      </w:ins>
      <w:r>
        <w:t xml:space="preserve"> a global conglomerate, </w:t>
      </w:r>
      <w:del w:id="40" w:author="Nishant Patel" w:date="2019-03-05T15:25:00Z">
        <w:r w:rsidDel="008521D6">
          <w:delText>the organi</w:delText>
        </w:r>
      </w:del>
      <w:del w:id="41" w:author="Nishant Patel" w:date="2019-03-01T15:40:00Z">
        <w:r w:rsidDel="00DE5944">
          <w:delText>z</w:delText>
        </w:r>
      </w:del>
      <w:del w:id="42" w:author="Nishant Patel" w:date="2019-03-05T15:25:00Z">
        <w:r w:rsidDel="008521D6">
          <w:delText>ation</w:delText>
        </w:r>
      </w:del>
      <w:ins w:id="43" w:author="Nishant Patel" w:date="2019-03-05T15:25:00Z">
        <w:r w:rsidR="008521D6">
          <w:t>KBL</w:t>
        </w:r>
      </w:ins>
      <w:r>
        <w:t xml:space="preserve"> has </w:t>
      </w:r>
      <w:r w:rsidR="00EB0E0B">
        <w:t xml:space="preserve">grown by leaps and bounds over </w:t>
      </w:r>
      <w:del w:id="44" w:author="Nishant Patel" w:date="2019-03-01T15:40:00Z">
        <w:r w:rsidR="00EB0E0B" w:rsidDel="00DE5944">
          <w:delText>these 100 years</w:delText>
        </w:r>
      </w:del>
      <w:ins w:id="45" w:author="Nishant Patel" w:date="2019-03-01T15:40:00Z">
        <w:r w:rsidR="00DE5944">
          <w:t>the last century</w:t>
        </w:r>
      </w:ins>
      <w:r w:rsidR="00EB0E0B">
        <w:t>.</w:t>
      </w:r>
      <w:r w:rsidR="0003444A">
        <w:t xml:space="preserve"> </w:t>
      </w:r>
      <w:del w:id="46" w:author="Nishant Patel" w:date="2019-03-01T15:41:00Z">
        <w:r w:rsidR="0003444A" w:rsidDel="00DE5944">
          <w:delText xml:space="preserve">In </w:delText>
        </w:r>
      </w:del>
      <w:del w:id="47" w:author="Nishant Patel" w:date="2019-03-01T15:40:00Z">
        <w:r w:rsidR="0003444A" w:rsidDel="00DE5944">
          <w:delText>the journey of these</w:delText>
        </w:r>
      </w:del>
      <w:del w:id="48" w:author="Nishant Patel" w:date="2019-03-01T15:41:00Z">
        <w:r w:rsidR="0003444A" w:rsidDel="00DE5944">
          <w:delText xml:space="preserve"> 100 years</w:delText>
        </w:r>
      </w:del>
      <w:del w:id="49" w:author="Nishant Patel" w:date="2019-03-01T15:40:00Z">
        <w:r w:rsidR="0003444A" w:rsidDel="00DE5944">
          <w:delText xml:space="preserve"> KBL</w:delText>
        </w:r>
        <w:r w:rsidR="00785C46" w:rsidDel="00DE5944">
          <w:delText xml:space="preserve">, </w:delText>
        </w:r>
      </w:del>
      <w:del w:id="50" w:author="Nishant Patel" w:date="2019-03-01T15:41:00Z">
        <w:r w:rsidR="00AC5578" w:rsidDel="00DE5944">
          <w:delText>the organization has established its self in multiple ways. It</w:delText>
        </w:r>
      </w:del>
      <w:ins w:id="51" w:author="Nishant Patel" w:date="2019-03-01T15:41:00Z">
        <w:r w:rsidR="00DE5944">
          <w:t xml:space="preserve">The </w:t>
        </w:r>
      </w:ins>
      <w:ins w:id="52" w:author="Nishant Patel" w:date="2019-03-01T15:42:00Z">
        <w:r w:rsidR="00DE5944">
          <w:t>KBL brand-name</w:t>
        </w:r>
      </w:ins>
      <w:ins w:id="53" w:author="Nishant Patel" w:date="2019-03-01T15:41:00Z">
        <w:r w:rsidR="00DE5944">
          <w:t xml:space="preserve">, </w:t>
        </w:r>
      </w:ins>
      <w:ins w:id="54" w:author="Nishant Patel" w:date="2019-03-01T15:42:00Z">
        <w:r w:rsidR="00DE5944">
          <w:t>over the last 100 years</w:t>
        </w:r>
      </w:ins>
      <w:ins w:id="55" w:author="Nishant Patel" w:date="2019-03-01T15:41:00Z">
        <w:r w:rsidR="00DE5944">
          <w:t>,</w:t>
        </w:r>
      </w:ins>
      <w:r w:rsidR="00AC5578">
        <w:t xml:space="preserve"> </w:t>
      </w:r>
      <w:del w:id="56" w:author="Nishant Patel" w:date="2019-03-01T15:42:00Z">
        <w:r w:rsidR="00AC5578" w:rsidRPr="00A55765" w:rsidDel="00DE5944">
          <w:delText xml:space="preserve">is </w:delText>
        </w:r>
      </w:del>
      <w:ins w:id="57" w:author="Nishant Patel" w:date="2019-03-01T15:42:00Z">
        <w:r w:rsidR="00DE5944" w:rsidRPr="00A55765">
          <w:t>has r</w:t>
        </w:r>
      </w:ins>
      <w:del w:id="58" w:author="Nishant Patel" w:date="2019-03-01T15:41:00Z">
        <w:r w:rsidR="00AC5578" w:rsidRPr="00A55765" w:rsidDel="00DE5944">
          <w:delText xml:space="preserve">now </w:delText>
        </w:r>
      </w:del>
      <w:del w:id="59" w:author="Nishant Patel" w:date="2019-03-01T15:42:00Z">
        <w:r w:rsidR="00AC5578" w:rsidRPr="00A55765" w:rsidDel="00DE5944">
          <w:delText>r</w:delText>
        </w:r>
      </w:del>
      <w:r w:rsidR="00AC5578" w:rsidRPr="00A55765">
        <w:t>esonated with</w:t>
      </w:r>
      <w:r w:rsidR="00AC5578">
        <w:t xml:space="preserve"> </w:t>
      </w:r>
      <w:r w:rsidR="00DE5944">
        <w:t xml:space="preserve">nationalism, trust, reliability, innovation, technology, a humanitarian approach </w:t>
      </w:r>
      <w:r w:rsidR="00BB5456">
        <w:t>and best</w:t>
      </w:r>
      <w:ins w:id="60" w:author="Nishant Patel" w:date="2019-03-01T15:42:00Z">
        <w:r w:rsidR="00DE5944">
          <w:t>-</w:t>
        </w:r>
      </w:ins>
      <w:del w:id="61" w:author="Nishant Patel" w:date="2019-03-01T15:42:00Z">
        <w:r w:rsidR="00BB5456" w:rsidDel="00DE5944">
          <w:delText xml:space="preserve"> </w:delText>
        </w:r>
      </w:del>
      <w:r w:rsidR="00BB5456">
        <w:t>in</w:t>
      </w:r>
      <w:ins w:id="62" w:author="Nishant Patel" w:date="2019-03-01T15:42:00Z">
        <w:r w:rsidR="00DE5944">
          <w:t>-</w:t>
        </w:r>
      </w:ins>
      <w:del w:id="63" w:author="Nishant Patel" w:date="2019-03-01T15:42:00Z">
        <w:r w:rsidR="00BB5456" w:rsidDel="00DE5944">
          <w:delText xml:space="preserve"> </w:delText>
        </w:r>
      </w:del>
      <w:r w:rsidR="00BB5456">
        <w:t>class products and services</w:t>
      </w:r>
      <w:r w:rsidR="00A96A5D">
        <w:t xml:space="preserve">. </w:t>
      </w:r>
      <w:r w:rsidR="00801CC4">
        <w:t xml:space="preserve">Unfolding </w:t>
      </w:r>
      <w:del w:id="64" w:author="Nishant Patel" w:date="2019-03-01T15:46:00Z">
        <w:r w:rsidR="00801CC4" w:rsidDel="00DE5944">
          <w:delText>the pages of</w:delText>
        </w:r>
      </w:del>
      <w:ins w:id="65" w:author="Nishant Patel" w:date="2019-03-01T15:46:00Z">
        <w:r w:rsidR="00DE5944">
          <w:t xml:space="preserve">the pages </w:t>
        </w:r>
      </w:ins>
      <w:ins w:id="66" w:author="Nishant Patel" w:date="2019-03-01T15:47:00Z">
        <w:r w:rsidR="00DE5944">
          <w:t>of the rich</w:t>
        </w:r>
      </w:ins>
      <w:r w:rsidR="00801CC4">
        <w:t xml:space="preserve"> history and </w:t>
      </w:r>
      <w:del w:id="67" w:author="Nishant Patel" w:date="2019-03-01T15:47:00Z">
        <w:r w:rsidR="00801CC4" w:rsidDel="00DE5944">
          <w:delText xml:space="preserve">the </w:delText>
        </w:r>
      </w:del>
      <w:r w:rsidR="00801CC4">
        <w:t>evolution of this organi</w:t>
      </w:r>
      <w:ins w:id="68" w:author="Nishant Patel" w:date="2019-03-01T15:44:00Z">
        <w:r w:rsidR="00DE5944">
          <w:t>s</w:t>
        </w:r>
      </w:ins>
      <w:del w:id="69" w:author="Nishant Patel" w:date="2019-03-01T15:44:00Z">
        <w:r w:rsidR="00801CC4" w:rsidDel="00DE5944">
          <w:delText>z</w:delText>
        </w:r>
      </w:del>
      <w:r w:rsidR="00801CC4">
        <w:t>ation is a mammoth task</w:t>
      </w:r>
      <w:del w:id="70" w:author="Nishant Patel" w:date="2019-03-01T15:47:00Z">
        <w:r w:rsidR="00801CC4" w:rsidDel="00DE5944">
          <w:delText xml:space="preserve"> in it-self</w:delText>
        </w:r>
      </w:del>
      <w:r w:rsidR="00801CC4">
        <w:t xml:space="preserve">. However, the various </w:t>
      </w:r>
      <w:ins w:id="71" w:author="Nishant Patel" w:date="2019-03-01T15:48:00Z">
        <w:r w:rsidR="00DE5944">
          <w:t xml:space="preserve">momentous milestones </w:t>
        </w:r>
      </w:ins>
      <w:ins w:id="72" w:author="Nishant Patel" w:date="2019-03-01T15:49:00Z">
        <w:r w:rsidR="00DE5944">
          <w:t>achieved by</w:t>
        </w:r>
      </w:ins>
      <w:ins w:id="73" w:author="Nishant Patel" w:date="2019-03-01T15:48:00Z">
        <w:r w:rsidR="00DE5944">
          <w:t xml:space="preserve"> </w:t>
        </w:r>
      </w:ins>
      <w:del w:id="74" w:author="Nishant Patel" w:date="2019-03-01T15:47:00Z">
        <w:r w:rsidR="00801CC4" w:rsidDel="00DE5944">
          <w:delText xml:space="preserve">aspects of </w:delText>
        </w:r>
      </w:del>
      <w:r w:rsidR="00801CC4">
        <w:t xml:space="preserve">the </w:t>
      </w:r>
      <w:del w:id="75" w:author="Nishant Patel" w:date="2019-03-01T15:49:00Z">
        <w:r w:rsidR="00801CC4" w:rsidDel="00DE5944">
          <w:delText>organi</w:delText>
        </w:r>
      </w:del>
      <w:del w:id="76" w:author="Nishant Patel" w:date="2019-03-01T15:48:00Z">
        <w:r w:rsidR="00801CC4" w:rsidDel="00DE5944">
          <w:delText>z</w:delText>
        </w:r>
      </w:del>
      <w:del w:id="77" w:author="Nishant Patel" w:date="2019-03-01T15:49:00Z">
        <w:r w:rsidR="00801CC4" w:rsidDel="00DE5944">
          <w:delText>atio</w:delText>
        </w:r>
      </w:del>
      <w:ins w:id="78" w:author="Nishant Patel" w:date="2019-03-01T15:49:00Z">
        <w:r w:rsidR="00DE5944">
          <w:t>compa</w:t>
        </w:r>
      </w:ins>
      <w:r w:rsidR="00801CC4">
        <w:t>n</w:t>
      </w:r>
      <w:ins w:id="79" w:author="Nishant Patel" w:date="2019-03-01T15:49:00Z">
        <w:r w:rsidR="005F4356">
          <w:t>y</w:t>
        </w:r>
      </w:ins>
      <w:r w:rsidR="00801CC4">
        <w:t xml:space="preserve"> can be briefly penned to highlight glimpses of the various ways in which the </w:t>
      </w:r>
      <w:del w:id="80" w:author="Nishant Patel" w:date="2019-03-05T14:37:00Z">
        <w:r w:rsidR="00801CC4" w:rsidDel="00580993">
          <w:delText xml:space="preserve">organization </w:delText>
        </w:r>
      </w:del>
      <w:ins w:id="81" w:author="Nishant Patel" w:date="2019-03-05T14:37:00Z">
        <w:r w:rsidR="00580993">
          <w:t>company</w:t>
        </w:r>
        <w:r w:rsidR="00580993">
          <w:t xml:space="preserve"> </w:t>
        </w:r>
      </w:ins>
      <w:r w:rsidR="00801CC4">
        <w:t>has contributed and strive</w:t>
      </w:r>
      <w:ins w:id="82" w:author="Nishant Patel" w:date="2019-03-01T16:52:00Z">
        <w:r w:rsidR="00DF445C">
          <w:t>n</w:t>
        </w:r>
      </w:ins>
      <w:del w:id="83" w:author="Nishant Patel" w:date="2019-03-01T16:52:00Z">
        <w:r w:rsidR="00801CC4" w:rsidDel="00DF445C">
          <w:delText>d</w:delText>
        </w:r>
      </w:del>
      <w:r w:rsidR="00801CC4">
        <w:t xml:space="preserve"> to establish itself</w:t>
      </w:r>
      <w:ins w:id="84" w:author="Nishant Patel" w:date="2019-03-01T16:45:00Z">
        <w:r w:rsidR="00DF445C">
          <w:t xml:space="preserve"> </w:t>
        </w:r>
      </w:ins>
      <w:del w:id="85" w:author="Nishant Patel" w:date="2019-03-01T16:45:00Z">
        <w:r w:rsidR="00801CC4" w:rsidDel="00DF445C">
          <w:delText>. As an Indian organization it has paved the way to mark</w:delText>
        </w:r>
      </w:del>
      <w:del w:id="86" w:author="Nishant Patel" w:date="2019-03-05T14:37:00Z">
        <w:r w:rsidR="00801CC4" w:rsidDel="00580993">
          <w:delText xml:space="preserve"> India</w:delText>
        </w:r>
      </w:del>
      <w:r w:rsidR="00801CC4">
        <w:t xml:space="preserve"> on the global map </w:t>
      </w:r>
      <w:del w:id="87" w:author="Nishant Patel" w:date="2019-03-01T16:52:00Z">
        <w:r w:rsidR="00801CC4" w:rsidDel="00DF445C">
          <w:delText xml:space="preserve">with being </w:delText>
        </w:r>
      </w:del>
      <w:r w:rsidR="00801CC4">
        <w:t>amongst the top five fluid management providers of the world</w:t>
      </w:r>
      <w:r w:rsidR="00BB5456">
        <w:t xml:space="preserve"> for over decades now. </w:t>
      </w:r>
      <w:r w:rsidR="00801CC4">
        <w:t xml:space="preserve">  </w:t>
      </w:r>
      <w:r w:rsidR="00A96A5D">
        <w:t xml:space="preserve"> </w:t>
      </w:r>
    </w:p>
    <w:p w14:paraId="62E8C1E2" w14:textId="0884FE43" w:rsidR="00674669" w:rsidRDefault="00967F8F">
      <w:r>
        <w:t xml:space="preserve">In 1888, </w:t>
      </w:r>
      <w:r w:rsidR="00A96A5D">
        <w:t xml:space="preserve">India </w:t>
      </w:r>
      <w:r>
        <w:t>was</w:t>
      </w:r>
      <w:r w:rsidR="00A96A5D">
        <w:t xml:space="preserve"> under the British rule</w:t>
      </w:r>
      <w:r>
        <w:t>. There w</w:t>
      </w:r>
      <w:r w:rsidR="00A55765">
        <w:t>ere merely a handful of Indian companies</w:t>
      </w:r>
      <w:ins w:id="88" w:author="Nishant Patel" w:date="2019-03-05T14:43:00Z">
        <w:r w:rsidR="00A55765">
          <w:t xml:space="preserve"> in the country and thus</w:t>
        </w:r>
      </w:ins>
      <w:ins w:id="89" w:author="Nishant Patel" w:date="2019-03-05T14:44:00Z">
        <w:r w:rsidR="00A55765">
          <w:t xml:space="preserve"> a</w:t>
        </w:r>
      </w:ins>
      <w:del w:id="90" w:author="Nishant Patel" w:date="2019-03-05T14:44:00Z">
        <w:r w:rsidR="00A55765" w:rsidDel="00A55765">
          <w:delText>, leading to</w:delText>
        </w:r>
      </w:del>
      <w:del w:id="91" w:author="Nishant Patel" w:date="2019-03-05T14:42:00Z">
        <w:r w:rsidDel="00A55765">
          <w:delText>as</w:delText>
        </w:r>
      </w:del>
      <w:r>
        <w:t xml:space="preserve"> </w:t>
      </w:r>
      <w:ins w:id="92" w:author="Nishant Patel" w:date="2019-03-05T14:38:00Z">
        <w:r w:rsidR="00A55765">
          <w:t xml:space="preserve">severe </w:t>
        </w:r>
      </w:ins>
      <w:del w:id="93" w:author="Nishant Patel" w:date="2019-03-05T14:38:00Z">
        <w:r w:rsidDel="00580993">
          <w:delText xml:space="preserve">scarcity </w:delText>
        </w:r>
      </w:del>
      <w:ins w:id="94" w:author="Nishant Patel" w:date="2019-03-05T14:38:00Z">
        <w:r w:rsidR="00580993">
          <w:t>dearth</w:t>
        </w:r>
        <w:r w:rsidR="00580993">
          <w:t xml:space="preserve"> </w:t>
        </w:r>
      </w:ins>
      <w:r>
        <w:t>of employment</w:t>
      </w:r>
      <w:ins w:id="95" w:author="Nishant Patel" w:date="2019-03-01T17:10:00Z">
        <w:r w:rsidR="00636DB7">
          <w:t xml:space="preserve"> opportunities</w:t>
        </w:r>
      </w:ins>
      <w:del w:id="96" w:author="Nishant Patel" w:date="2019-03-01T17:10:00Z">
        <w:r w:rsidR="003D6DA8" w:rsidDel="00636DB7">
          <w:delText xml:space="preserve">, </w:delText>
        </w:r>
        <w:r w:rsidDel="00636DB7">
          <w:delText xml:space="preserve">there were </w:delText>
        </w:r>
      </w:del>
      <w:del w:id="97" w:author="Nishant Patel" w:date="2019-03-05T14:39:00Z">
        <w:r w:rsidDel="00A55765">
          <w:delText xml:space="preserve">very </w:delText>
        </w:r>
      </w:del>
      <w:del w:id="98" w:author="Nishant Patel" w:date="2019-03-05T14:40:00Z">
        <w:r w:rsidDel="00A55765">
          <w:delText xml:space="preserve">few </w:delText>
        </w:r>
      </w:del>
      <w:del w:id="99" w:author="Nishant Patel" w:date="2019-03-05T14:43:00Z">
        <w:r w:rsidDel="00A55765">
          <w:delText>Indian compan</w:delText>
        </w:r>
      </w:del>
      <w:del w:id="100" w:author="Nishant Patel" w:date="2019-03-05T14:40:00Z">
        <w:r w:rsidDel="00A55765">
          <w:delText>ies and technologically we were not at p</w:delText>
        </w:r>
      </w:del>
      <w:del w:id="101" w:author="Nishant Patel" w:date="2019-03-01T16:54:00Z">
        <w:r w:rsidDel="00A06D43">
          <w:delText>ower</w:delText>
        </w:r>
      </w:del>
      <w:del w:id="102" w:author="Nishant Patel" w:date="2019-03-05T14:40:00Z">
        <w:r w:rsidDel="00A55765">
          <w:delText xml:space="preserve"> with global trends</w:delText>
        </w:r>
      </w:del>
      <w:r>
        <w:t xml:space="preserve">. </w:t>
      </w:r>
      <w:r w:rsidR="00801CC4">
        <w:t xml:space="preserve">Mr. </w:t>
      </w:r>
      <w:proofErr w:type="spellStart"/>
      <w:r w:rsidR="00801CC4">
        <w:t>Laksh</w:t>
      </w:r>
      <w:del w:id="103" w:author="Nishant Patel" w:date="2019-03-01T16:52:00Z">
        <w:r w:rsidR="00801CC4" w:rsidDel="00A06D43">
          <w:delText>a</w:delText>
        </w:r>
      </w:del>
      <w:r w:rsidR="00801CC4">
        <w:t>manrao</w:t>
      </w:r>
      <w:proofErr w:type="spellEnd"/>
      <w:r w:rsidR="00801CC4">
        <w:t xml:space="preserve"> Kirloskar</w:t>
      </w:r>
      <w:ins w:id="104" w:author="Nishant Patel" w:date="2019-03-01T16:52:00Z">
        <w:r w:rsidR="00A06D43">
          <w:t>,</w:t>
        </w:r>
      </w:ins>
      <w:r w:rsidR="00801CC4">
        <w:t xml:space="preserve"> our founding </w:t>
      </w:r>
      <w:r>
        <w:t>father</w:t>
      </w:r>
      <w:ins w:id="105" w:author="Nishant Patel" w:date="2019-03-01T16:52:00Z">
        <w:r w:rsidR="00A06D43">
          <w:t>,</w:t>
        </w:r>
      </w:ins>
      <w:r>
        <w:t xml:space="preserve"> being a </w:t>
      </w:r>
      <w:del w:id="106" w:author="Nishant Patel" w:date="2019-03-05T14:44:00Z">
        <w:r w:rsidDel="00A55765">
          <w:delText>patriot</w:delText>
        </w:r>
        <w:r w:rsidR="00484FF5" w:rsidDel="00A55765">
          <w:delText xml:space="preserve"> and a technocrat</w:delText>
        </w:r>
      </w:del>
      <w:ins w:id="107" w:author="Nishant Patel" w:date="2019-03-05T14:44:00Z">
        <w:r w:rsidR="00A55765">
          <w:t>visionary</w:t>
        </w:r>
      </w:ins>
      <w:r>
        <w:t>,</w:t>
      </w:r>
      <w:r w:rsidR="00484FF5">
        <w:t xml:space="preserve"> envisioned that</w:t>
      </w:r>
      <w:del w:id="108" w:author="Nishant Patel" w:date="2019-03-05T14:45:00Z">
        <w:r w:rsidR="00484FF5" w:rsidDel="00A55765">
          <w:delText xml:space="preserve"> to be truly liberated</w:delText>
        </w:r>
      </w:del>
      <w:ins w:id="109" w:author="Nishant Patel" w:date="2019-03-05T14:45:00Z">
        <w:r w:rsidR="00A55765">
          <w:t xml:space="preserve"> </w:t>
        </w:r>
      </w:ins>
      <w:del w:id="110" w:author="Nishant Patel" w:date="2019-03-05T14:45:00Z">
        <w:r w:rsidR="00484FF5" w:rsidDel="00A55765">
          <w:delText xml:space="preserve"> </w:delText>
        </w:r>
      </w:del>
      <w:r w:rsidR="00484FF5">
        <w:t xml:space="preserve">the country </w:t>
      </w:r>
      <w:ins w:id="111" w:author="Nishant Patel" w:date="2019-03-05T14:45:00Z">
        <w:r w:rsidR="00A55765">
          <w:t xml:space="preserve">could not progress </w:t>
        </w:r>
      </w:ins>
      <w:del w:id="112" w:author="Nishant Patel" w:date="2019-03-05T14:45:00Z">
        <w:r w:rsidR="00484FF5" w:rsidDel="00A55765">
          <w:delText>needs to be</w:delText>
        </w:r>
      </w:del>
      <w:ins w:id="113" w:author="Nishant Patel" w:date="2019-03-05T14:45:00Z">
        <w:r w:rsidR="00A55765">
          <w:t xml:space="preserve">until </w:t>
        </w:r>
      </w:ins>
      <w:ins w:id="114" w:author="Nishant Patel" w:date="2019-03-05T14:48:00Z">
        <w:r w:rsidR="00A55765">
          <w:t>India becomes</w:t>
        </w:r>
      </w:ins>
      <w:ins w:id="115" w:author="Nishant Patel" w:date="2019-03-05T14:46:00Z">
        <w:r w:rsidR="00A55765">
          <w:t xml:space="preserve"> </w:t>
        </w:r>
      </w:ins>
      <w:del w:id="116" w:author="Nishant Patel" w:date="2019-03-05T15:26:00Z">
        <w:r w:rsidR="00484FF5" w:rsidDel="008521D6">
          <w:delText xml:space="preserve"> </w:delText>
        </w:r>
      </w:del>
      <w:r w:rsidR="00484FF5">
        <w:t>technically and economically self-reliant</w:t>
      </w:r>
      <w:ins w:id="117" w:author="Nishant Patel" w:date="2019-03-05T14:49:00Z">
        <w:r w:rsidR="007E7FEE">
          <w:t xml:space="preserve"> and </w:t>
        </w:r>
        <w:r w:rsidR="007E7FEE">
          <w:t>Indians become employed</w:t>
        </w:r>
      </w:ins>
      <w:r w:rsidR="00484FF5">
        <w:t xml:space="preserve">. With the vision to </w:t>
      </w:r>
      <w:del w:id="118" w:author="Nishant Patel" w:date="2019-03-01T16:53:00Z">
        <w:r w:rsidR="00484FF5" w:rsidDel="00A06D43">
          <w:delText>provide for</w:delText>
        </w:r>
      </w:del>
      <w:ins w:id="119" w:author="Nishant Patel" w:date="2019-03-01T16:53:00Z">
        <w:r w:rsidR="00A06D43">
          <w:t>facilitate</w:t>
        </w:r>
      </w:ins>
      <w:r w:rsidR="00484FF5">
        <w:t xml:space="preserve"> the </w:t>
      </w:r>
      <w:del w:id="120" w:author="Nishant Patel" w:date="2019-03-05T15:27:00Z">
        <w:r w:rsidR="00484FF5" w:rsidDel="008521D6">
          <w:delText xml:space="preserve">economical </w:delText>
        </w:r>
      </w:del>
      <w:ins w:id="121" w:author="Nishant Patel" w:date="2019-03-05T15:27:00Z">
        <w:r w:rsidR="008521D6">
          <w:t>economic</w:t>
        </w:r>
        <w:r w:rsidR="008521D6">
          <w:t xml:space="preserve"> </w:t>
        </w:r>
      </w:ins>
      <w:r w:rsidR="00484FF5">
        <w:t>development of the country</w:t>
      </w:r>
      <w:ins w:id="122" w:author="Nishant Patel" w:date="2019-03-05T14:51:00Z">
        <w:r w:rsidR="007E7FEE">
          <w:t xml:space="preserve"> and self-development of </w:t>
        </w:r>
      </w:ins>
      <w:ins w:id="123" w:author="Nishant Patel" w:date="2019-03-05T15:26:00Z">
        <w:r w:rsidR="008521D6">
          <w:t xml:space="preserve">the </w:t>
        </w:r>
      </w:ins>
      <w:ins w:id="124" w:author="Nishant Patel" w:date="2019-03-05T14:51:00Z">
        <w:r w:rsidR="007E7FEE">
          <w:t>country-men</w:t>
        </w:r>
      </w:ins>
      <w:r w:rsidR="00484FF5">
        <w:t xml:space="preserve">, he </w:t>
      </w:r>
      <w:del w:id="125" w:author="Nishant Patel" w:date="2019-03-05T14:51:00Z">
        <w:r w:rsidR="00484FF5" w:rsidDel="007E7FEE">
          <w:delText xml:space="preserve">used his technical expertise and </w:delText>
        </w:r>
      </w:del>
      <w:r w:rsidR="00484FF5">
        <w:t>started manufacturing agricultural equipment</w:t>
      </w:r>
      <w:del w:id="126" w:author="Nishant Patel" w:date="2019-03-01T16:42:00Z">
        <w:r w:rsidR="00484FF5" w:rsidDel="00870481">
          <w:delText>’s</w:delText>
        </w:r>
      </w:del>
      <w:r w:rsidR="00484FF5">
        <w:t xml:space="preserve">. The primary idea was to </w:t>
      </w:r>
      <w:del w:id="127" w:author="Nishant Patel" w:date="2019-03-01T16:54:00Z">
        <w:r w:rsidR="00484FF5" w:rsidDel="00A06D43">
          <w:delText>help</w:delText>
        </w:r>
      </w:del>
      <w:ins w:id="128" w:author="Nishant Patel" w:date="2019-03-01T16:54:00Z">
        <w:r w:rsidR="00A06D43">
          <w:t xml:space="preserve">provide </w:t>
        </w:r>
      </w:ins>
      <w:del w:id="129" w:author="Nishant Patel" w:date="2019-03-01T16:54:00Z">
        <w:r w:rsidR="00484FF5" w:rsidDel="00A06D43">
          <w:delText xml:space="preserve"> facilitate </w:delText>
        </w:r>
      </w:del>
      <w:del w:id="130" w:author="Nishant Patel" w:date="2019-03-01T16:55:00Z">
        <w:r w:rsidR="00484FF5" w:rsidDel="00A06D43">
          <w:delText>farmers utili</w:delText>
        </w:r>
      </w:del>
      <w:del w:id="131" w:author="Nishant Patel" w:date="2019-03-01T16:53:00Z">
        <w:r w:rsidR="00484FF5" w:rsidDel="00A06D43">
          <w:delText>z</w:delText>
        </w:r>
      </w:del>
      <w:del w:id="132" w:author="Nishant Patel" w:date="2019-03-01T16:55:00Z">
        <w:r w:rsidR="00484FF5" w:rsidDel="00A06D43">
          <w:delText xml:space="preserve">e </w:delText>
        </w:r>
      </w:del>
      <w:r w:rsidR="00484FF5">
        <w:t xml:space="preserve">better </w:t>
      </w:r>
      <w:ins w:id="133" w:author="Nishant Patel" w:date="2019-03-01T16:55:00Z">
        <w:r w:rsidR="00A06D43">
          <w:t xml:space="preserve">farming </w:t>
        </w:r>
      </w:ins>
      <w:r w:rsidR="00484FF5">
        <w:t xml:space="preserve">tools </w:t>
      </w:r>
      <w:ins w:id="134" w:author="Nishant Patel" w:date="2019-03-01T16:55:00Z">
        <w:r w:rsidR="00A06D43">
          <w:t xml:space="preserve">to farmers, </w:t>
        </w:r>
      </w:ins>
      <w:r w:rsidR="00484FF5">
        <w:t xml:space="preserve">resulting </w:t>
      </w:r>
      <w:ins w:id="135" w:author="Nishant Patel" w:date="2019-03-01T16:42:00Z">
        <w:r w:rsidR="00DF445C">
          <w:t>in</w:t>
        </w:r>
      </w:ins>
      <w:del w:id="136" w:author="Nishant Patel" w:date="2019-03-01T16:55:00Z">
        <w:r w:rsidR="00484FF5" w:rsidDel="00A06D43">
          <w:delText>to</w:delText>
        </w:r>
      </w:del>
      <w:r w:rsidR="00484FF5">
        <w:t xml:space="preserve"> better agricultural out</w:t>
      </w:r>
      <w:del w:id="137" w:author="Nishant Patel" w:date="2019-03-01T16:42:00Z">
        <w:r w:rsidR="00484FF5" w:rsidDel="00DF445C">
          <w:delText>-</w:delText>
        </w:r>
      </w:del>
      <w:r w:rsidR="00484FF5">
        <w:t>put</w:t>
      </w:r>
      <w:del w:id="138" w:author="Nishant Patel" w:date="2019-03-05T14:51:00Z">
        <w:r w:rsidR="00514FCD" w:rsidDel="007E7FEE">
          <w:delText xml:space="preserve"> with the </w:delText>
        </w:r>
      </w:del>
      <w:del w:id="139" w:author="Nishant Patel" w:date="2019-03-01T16:55:00Z">
        <w:r w:rsidR="00514FCD" w:rsidDel="00A06D43">
          <w:delText xml:space="preserve">ulterior </w:delText>
        </w:r>
      </w:del>
      <w:del w:id="140" w:author="Nishant Patel" w:date="2019-03-05T14:51:00Z">
        <w:r w:rsidR="00514FCD" w:rsidDel="007E7FEE">
          <w:delText>motive of making the country self-</w:delText>
        </w:r>
      </w:del>
      <w:del w:id="141" w:author="Nishant Patel" w:date="2019-03-01T16:55:00Z">
        <w:r w:rsidR="00514FCD" w:rsidDel="00A06D43">
          <w:delText xml:space="preserve"> </w:delText>
        </w:r>
      </w:del>
      <w:del w:id="142" w:author="Nishant Patel" w:date="2019-03-05T14:51:00Z">
        <w:r w:rsidR="00514FCD" w:rsidDel="007E7FEE">
          <w:delText>reliant</w:delText>
        </w:r>
      </w:del>
      <w:r w:rsidR="00514FCD">
        <w:t xml:space="preserve">. </w:t>
      </w:r>
      <w:r w:rsidR="00484FF5">
        <w:t xml:space="preserve">Being a man of </w:t>
      </w:r>
      <w:ins w:id="143" w:author="Nishant Patel" w:date="2019-03-01T16:55:00Z">
        <w:r w:rsidR="00A06D43">
          <w:t xml:space="preserve">his </w:t>
        </w:r>
      </w:ins>
      <w:r w:rsidR="00484FF5">
        <w:t>principles</w:t>
      </w:r>
      <w:r w:rsidR="00514FCD">
        <w:t>,</w:t>
      </w:r>
      <w:r w:rsidR="00484FF5">
        <w:t xml:space="preserve"> he believed that products manufactured </w:t>
      </w:r>
      <w:del w:id="144" w:author="Nishant Patel" w:date="2019-03-05T15:28:00Z">
        <w:r w:rsidR="00514FCD" w:rsidDel="008521D6">
          <w:delText>in his firm</w:delText>
        </w:r>
      </w:del>
      <w:ins w:id="145" w:author="Nishant Patel" w:date="2019-03-05T15:28:00Z">
        <w:r w:rsidR="008521D6">
          <w:t>by KBL</w:t>
        </w:r>
      </w:ins>
      <w:r w:rsidR="00484FF5">
        <w:t xml:space="preserve"> </w:t>
      </w:r>
      <w:r w:rsidR="00674669">
        <w:t>should always</w:t>
      </w:r>
      <w:r w:rsidR="00484FF5">
        <w:t xml:space="preserve"> </w:t>
      </w:r>
      <w:del w:id="146" w:author="Nishant Patel" w:date="2019-03-01T16:56:00Z">
        <w:r w:rsidR="00484FF5" w:rsidDel="00A06D43">
          <w:delText xml:space="preserve">have </w:delText>
        </w:r>
      </w:del>
      <w:ins w:id="147" w:author="Nishant Patel" w:date="2019-03-01T16:56:00Z">
        <w:r w:rsidR="00A06D43">
          <w:t xml:space="preserve">follow the </w:t>
        </w:r>
      </w:ins>
      <w:r w:rsidR="00484FF5">
        <w:t xml:space="preserve">highest levels of </w:t>
      </w:r>
      <w:r w:rsidR="00514FCD">
        <w:t>q</w:t>
      </w:r>
      <w:r w:rsidR="00484FF5">
        <w:t>uality</w:t>
      </w:r>
      <w:r w:rsidR="00514FCD">
        <w:t xml:space="preserve"> and </w:t>
      </w:r>
      <w:proofErr w:type="gramStart"/>
      <w:r w:rsidR="00514FCD">
        <w:t>have to</w:t>
      </w:r>
      <w:proofErr w:type="gramEnd"/>
      <w:r w:rsidR="009735F2">
        <w:t xml:space="preserve"> be</w:t>
      </w:r>
      <w:r w:rsidR="00514FCD">
        <w:t xml:space="preserve"> technically </w:t>
      </w:r>
      <w:del w:id="148" w:author="Nishant Patel" w:date="2019-03-01T16:56:00Z">
        <w:r w:rsidR="00674669" w:rsidDel="00A06D43">
          <w:delText xml:space="preserve">the </w:delText>
        </w:r>
      </w:del>
      <w:r w:rsidR="00674669">
        <w:t>best</w:t>
      </w:r>
      <w:ins w:id="149" w:author="Nishant Patel" w:date="2019-03-01T16:55:00Z">
        <w:r w:rsidR="00A06D43">
          <w:t>-</w:t>
        </w:r>
      </w:ins>
      <w:del w:id="150" w:author="Nishant Patel" w:date="2019-03-01T16:55:00Z">
        <w:r w:rsidR="00674669" w:rsidDel="00A06D43">
          <w:delText xml:space="preserve"> </w:delText>
        </w:r>
      </w:del>
      <w:r w:rsidR="00674669">
        <w:t>in</w:t>
      </w:r>
      <w:ins w:id="151" w:author="Nishant Patel" w:date="2019-03-01T16:55:00Z">
        <w:r w:rsidR="00A06D43">
          <w:t>-</w:t>
        </w:r>
      </w:ins>
      <w:del w:id="152" w:author="Nishant Patel" w:date="2019-03-01T16:55:00Z">
        <w:r w:rsidR="00674669" w:rsidDel="00A06D43">
          <w:delText xml:space="preserve"> </w:delText>
        </w:r>
      </w:del>
      <w:r w:rsidR="00674669">
        <w:t xml:space="preserve">class. </w:t>
      </w:r>
    </w:p>
    <w:p w14:paraId="721C7ACD" w14:textId="32D85321" w:rsidR="00275B1B" w:rsidDel="008521D6" w:rsidRDefault="00A06D43" w:rsidP="00FC3EB9">
      <w:pPr>
        <w:rPr>
          <w:del w:id="153" w:author="Nishant Patel" w:date="2019-03-05T15:28:00Z"/>
        </w:rPr>
      </w:pPr>
      <w:ins w:id="154" w:author="Nishant Patel" w:date="2019-03-01T16:56:00Z">
        <w:r>
          <w:t>Thus, t</w:t>
        </w:r>
      </w:ins>
      <w:del w:id="155" w:author="Nishant Patel" w:date="2019-03-01T16:56:00Z">
        <w:r w:rsidR="00830E64" w:rsidDel="00A06D43">
          <w:delText>T</w:delText>
        </w:r>
      </w:del>
      <w:r w:rsidR="00830E64">
        <w:t xml:space="preserve">he virtue of </w:t>
      </w:r>
      <w:del w:id="156" w:author="Nishant Patel" w:date="2019-03-01T16:56:00Z">
        <w:r w:rsidR="00830E64" w:rsidDel="00A06D43">
          <w:delText xml:space="preserve">making </w:delText>
        </w:r>
      </w:del>
      <w:ins w:id="157" w:author="Nishant Patel" w:date="2019-03-01T16:56:00Z">
        <w:r>
          <w:t xml:space="preserve">producing </w:t>
        </w:r>
      </w:ins>
      <w:r w:rsidR="00830E64">
        <w:t>high</w:t>
      </w:r>
      <w:del w:id="158" w:author="Nishant Patel" w:date="2019-03-01T16:56:00Z">
        <w:r w:rsidR="00830E64" w:rsidDel="00A06D43">
          <w:delText>est levels of</w:delText>
        </w:r>
      </w:del>
      <w:r w:rsidR="00830E64">
        <w:t xml:space="preserve"> quality product</w:t>
      </w:r>
      <w:r w:rsidR="00161C15">
        <w:t>s</w:t>
      </w:r>
      <w:r w:rsidR="00830E64">
        <w:t xml:space="preserve"> was instilled in KBL’s DNA</w:t>
      </w:r>
      <w:ins w:id="159" w:author="Nishant Patel" w:date="2019-03-01T16:56:00Z">
        <w:r>
          <w:t xml:space="preserve"> right</w:t>
        </w:r>
      </w:ins>
      <w:r w:rsidR="00830E64">
        <w:t xml:space="preserve"> since the manufacture of its</w:t>
      </w:r>
      <w:ins w:id="160" w:author="Nishant Patel" w:date="2019-03-01T16:57:00Z">
        <w:r>
          <w:t xml:space="preserve"> first</w:t>
        </w:r>
      </w:ins>
      <w:del w:id="161" w:author="Nishant Patel" w:date="2019-03-01T16:57:00Z">
        <w:r w:rsidR="00830E64" w:rsidDel="00A06D43">
          <w:delText xml:space="preserve"> 1</w:delText>
        </w:r>
        <w:r w:rsidR="00830E64" w:rsidRPr="00830E64" w:rsidDel="00A06D43">
          <w:rPr>
            <w:vertAlign w:val="superscript"/>
          </w:rPr>
          <w:delText>st</w:delText>
        </w:r>
      </w:del>
      <w:r w:rsidR="00830E64">
        <w:t xml:space="preserve"> product. </w:t>
      </w:r>
      <w:r w:rsidR="00A0582F">
        <w:t>With superior quality and technically advanced products made in India</w:t>
      </w:r>
      <w:ins w:id="162" w:author="Nishant Patel" w:date="2019-03-01T16:57:00Z">
        <w:r>
          <w:t xml:space="preserve"> </w:t>
        </w:r>
      </w:ins>
      <w:del w:id="163" w:author="Nishant Patel" w:date="2019-03-01T16:57:00Z">
        <w:r w:rsidR="00A0582F" w:rsidDel="00A06D43">
          <w:delText xml:space="preserve">, </w:delText>
        </w:r>
      </w:del>
      <w:r w:rsidR="00A0582F">
        <w:t>by Indians</w:t>
      </w:r>
      <w:ins w:id="164" w:author="Nishant Patel" w:date="2019-03-01T16:57:00Z">
        <w:r>
          <w:t>,</w:t>
        </w:r>
      </w:ins>
      <w:r w:rsidR="00A0582F">
        <w:t xml:space="preserve"> </w:t>
      </w:r>
      <w:del w:id="165" w:author="Nishant Patel" w:date="2019-03-01T16:57:00Z">
        <w:r w:rsidR="00A0582F" w:rsidDel="00A06D43">
          <w:delText>the organization</w:delText>
        </w:r>
      </w:del>
      <w:ins w:id="166" w:author="Nishant Patel" w:date="2019-03-01T16:57:00Z">
        <w:r>
          <w:t>KBL</w:t>
        </w:r>
      </w:ins>
      <w:r w:rsidR="00A0582F">
        <w:t xml:space="preserve"> started gaining popularity amongst Indians </w:t>
      </w:r>
      <w:del w:id="167" w:author="Nishant Patel" w:date="2019-03-01T16:57:00Z">
        <w:r w:rsidR="00A0582F" w:rsidDel="00A06D43">
          <w:delText xml:space="preserve">as </w:delText>
        </w:r>
      </w:del>
      <w:r w:rsidR="00A0582F">
        <w:t xml:space="preserve">and Britishers alike. </w:t>
      </w:r>
      <w:del w:id="168" w:author="Nishant Patel" w:date="2019-03-05T14:52:00Z">
        <w:r w:rsidR="00A0582F" w:rsidDel="007E7FEE">
          <w:delText xml:space="preserve">In 1920, the company officially registered itself as Kirloskar Brothers Limited. </w:delText>
        </w:r>
      </w:del>
      <w:r w:rsidR="00A0582F">
        <w:t>It was one of the few organi</w:t>
      </w:r>
      <w:ins w:id="169" w:author="Nishant Patel" w:date="2019-03-01T16:58:00Z">
        <w:r>
          <w:t>s</w:t>
        </w:r>
      </w:ins>
      <w:del w:id="170" w:author="Nishant Patel" w:date="2019-03-01T16:58:00Z">
        <w:r w:rsidR="00A0582F" w:rsidDel="00A06D43">
          <w:delText>z</w:delText>
        </w:r>
      </w:del>
      <w:r w:rsidR="00A0582F">
        <w:t>ations that focused on industriali</w:t>
      </w:r>
      <w:ins w:id="171" w:author="Nishant Patel" w:date="2019-03-01T16:58:00Z">
        <w:r>
          <w:t>s</w:t>
        </w:r>
      </w:ins>
      <w:del w:id="172" w:author="Nishant Patel" w:date="2019-03-01T16:58:00Z">
        <w:r w:rsidR="00A0582F" w:rsidDel="00A06D43">
          <w:delText>z</w:delText>
        </w:r>
      </w:del>
      <w:r w:rsidR="00A0582F">
        <w:t xml:space="preserve">ation and acquainted Indians with modern tools that would </w:t>
      </w:r>
      <w:ins w:id="173" w:author="Nishant Patel" w:date="2019-03-01T16:59:00Z">
        <w:r>
          <w:t xml:space="preserve">help </w:t>
        </w:r>
      </w:ins>
      <w:r w:rsidR="00A0582F">
        <w:t>boost their agricultural output.</w:t>
      </w:r>
      <w:r w:rsidR="00275B1B">
        <w:t xml:space="preserve"> </w:t>
      </w:r>
      <w:ins w:id="174" w:author="Nishant Patel" w:date="2019-03-05T15:29:00Z">
        <w:r w:rsidR="008521D6">
          <w:t>Later</w:t>
        </w:r>
      </w:ins>
    </w:p>
    <w:p w14:paraId="217F5DA1" w14:textId="1F99B25A" w:rsidR="00275B1B" w:rsidRDefault="00275B1B" w:rsidP="008521D6">
      <w:pPr>
        <w:pPrChange w:id="175" w:author="Nishant Patel" w:date="2019-03-05T15:29:00Z">
          <w:pPr/>
        </w:pPrChange>
      </w:pPr>
      <w:del w:id="176" w:author="Nishant Patel" w:date="2019-03-05T15:28:00Z">
        <w:r w:rsidDel="008521D6">
          <w:delText>Over the</w:delText>
        </w:r>
      </w:del>
      <w:del w:id="177" w:author="Nishant Patel" w:date="2019-03-05T15:29:00Z">
        <w:r w:rsidDel="008521D6">
          <w:delText xml:space="preserve"> years</w:delText>
        </w:r>
      </w:del>
      <w:ins w:id="178" w:author="Nishant Patel" w:date="2019-03-01T16:59:00Z">
        <w:r w:rsidR="00A06D43">
          <w:t>,</w:t>
        </w:r>
      </w:ins>
      <w:r>
        <w:t xml:space="preserve"> </w:t>
      </w:r>
      <w:del w:id="179" w:author="Nishant Patel" w:date="2019-03-01T17:12:00Z">
        <w:r w:rsidDel="00636DB7">
          <w:delText>with</w:delText>
        </w:r>
      </w:del>
      <w:ins w:id="180" w:author="Nishant Patel" w:date="2019-03-01T16:59:00Z">
        <w:r w:rsidR="00A06D43">
          <w:t>the</w:t>
        </w:r>
      </w:ins>
      <w:r>
        <w:t xml:space="preserve"> organi</w:t>
      </w:r>
      <w:ins w:id="181" w:author="Nishant Patel" w:date="2019-03-01T17:03:00Z">
        <w:r w:rsidR="00636DB7">
          <w:t>s</w:t>
        </w:r>
      </w:ins>
      <w:del w:id="182" w:author="Nishant Patel" w:date="2019-03-01T17:03:00Z">
        <w:r w:rsidDel="00636DB7">
          <w:delText>z</w:delText>
        </w:r>
      </w:del>
      <w:r>
        <w:t xml:space="preserve">ation divested in the manufacture of various </w:t>
      </w:r>
      <w:ins w:id="183" w:author="Nishant Patel" w:date="2019-03-01T17:12:00Z">
        <w:r w:rsidR="00975E2A">
          <w:t xml:space="preserve">other </w:t>
        </w:r>
      </w:ins>
      <w:r>
        <w:t>products</w:t>
      </w:r>
      <w:ins w:id="184" w:author="Nishant Patel" w:date="2019-03-05T15:29:00Z">
        <w:r w:rsidR="008521D6">
          <w:t>; p</w:t>
        </w:r>
      </w:ins>
      <w:del w:id="185" w:author="Nishant Patel" w:date="2019-03-05T15:29:00Z">
        <w:r w:rsidDel="008521D6">
          <w:delText>. P</w:delText>
        </w:r>
      </w:del>
      <w:r>
        <w:t xml:space="preserve">roducts that were hallmarked to be introduced </w:t>
      </w:r>
      <w:ins w:id="186" w:author="Nishant Patel" w:date="2019-03-01T17:12:00Z">
        <w:r w:rsidR="00975E2A">
          <w:t>in</w:t>
        </w:r>
      </w:ins>
      <w:r>
        <w:t>to</w:t>
      </w:r>
      <w:ins w:id="187" w:author="Nishant Patel" w:date="2019-03-01T17:13:00Z">
        <w:r w:rsidR="00975E2A">
          <w:t xml:space="preserve"> the</w:t>
        </w:r>
      </w:ins>
      <w:r>
        <w:t xml:space="preserve"> Indian markets for the very </w:t>
      </w:r>
      <w:del w:id="188" w:author="Nishant Patel" w:date="2019-03-01T17:13:00Z">
        <w:r w:rsidDel="00975E2A">
          <w:delText>1</w:delText>
        </w:r>
        <w:r w:rsidRPr="00275B1B" w:rsidDel="00975E2A">
          <w:rPr>
            <w:vertAlign w:val="superscript"/>
          </w:rPr>
          <w:delText>st</w:delText>
        </w:r>
        <w:r w:rsidDel="00975E2A">
          <w:delText xml:space="preserve"> </w:delText>
        </w:r>
      </w:del>
      <w:ins w:id="189" w:author="Nishant Patel" w:date="2019-03-01T17:13:00Z">
        <w:r w:rsidR="00975E2A">
          <w:t xml:space="preserve">first </w:t>
        </w:r>
      </w:ins>
      <w:r>
        <w:t xml:space="preserve">time. These products </w:t>
      </w:r>
      <w:ins w:id="190" w:author="Nishant Patel" w:date="2019-03-01T17:13:00Z">
        <w:r w:rsidR="00975E2A">
          <w:t>did not</w:t>
        </w:r>
      </w:ins>
      <w:del w:id="191" w:author="Nishant Patel" w:date="2019-03-01T17:13:00Z">
        <w:r w:rsidDel="00975E2A">
          <w:delText>had not</w:delText>
        </w:r>
      </w:del>
      <w:r>
        <w:t xml:space="preserve"> just </w:t>
      </w:r>
      <w:ins w:id="192" w:author="Nishant Patel" w:date="2019-03-01T17:13:00Z">
        <w:r w:rsidR="00975E2A">
          <w:t xml:space="preserve">impress </w:t>
        </w:r>
      </w:ins>
      <w:r>
        <w:t xml:space="preserve">Indian </w:t>
      </w:r>
      <w:r w:rsidR="00E45008">
        <w:t>customers,</w:t>
      </w:r>
      <w:r>
        <w:t xml:space="preserve"> but their </w:t>
      </w:r>
      <w:ins w:id="193" w:author="Nishant Patel" w:date="2019-03-01T17:14:00Z">
        <w:r w:rsidR="00975E2A">
          <w:t xml:space="preserve">superior </w:t>
        </w:r>
      </w:ins>
      <w:r>
        <w:t xml:space="preserve">quality </w:t>
      </w:r>
      <w:del w:id="194" w:author="Nishant Patel" w:date="2019-03-01T17:14:00Z">
        <w:r w:rsidDel="00975E2A">
          <w:delText xml:space="preserve">also </w:delText>
        </w:r>
      </w:del>
      <w:ins w:id="195" w:author="Nishant Patel" w:date="2019-03-01T17:14:00Z">
        <w:r w:rsidR="00975E2A">
          <w:t xml:space="preserve">even </w:t>
        </w:r>
      </w:ins>
      <w:r>
        <w:t xml:space="preserve">encouraged various </w:t>
      </w:r>
      <w:del w:id="196" w:author="Nishant Patel" w:date="2019-03-01T17:14:00Z">
        <w:r w:rsidDel="00975E2A">
          <w:delText xml:space="preserve">customers </w:delText>
        </w:r>
      </w:del>
      <w:r>
        <w:t xml:space="preserve">overseas </w:t>
      </w:r>
      <w:ins w:id="197" w:author="Nishant Patel" w:date="2019-03-01T17:14:00Z">
        <w:r w:rsidR="00975E2A">
          <w:t xml:space="preserve">customers </w:t>
        </w:r>
      </w:ins>
      <w:r>
        <w:t xml:space="preserve">to </w:t>
      </w:r>
      <w:r w:rsidR="00E45008">
        <w:t xml:space="preserve">place orders with </w:t>
      </w:r>
      <w:del w:id="198" w:author="Nishant Patel" w:date="2019-03-01T17:14:00Z">
        <w:r w:rsidR="00E45008" w:rsidDel="00975E2A">
          <w:delText>Kirloskar Brothers Limited</w:delText>
        </w:r>
      </w:del>
      <w:ins w:id="199" w:author="Nishant Patel" w:date="2019-03-01T17:14:00Z">
        <w:r w:rsidR="00975E2A">
          <w:t>KBL</w:t>
        </w:r>
      </w:ins>
      <w:r w:rsidR="00E45008">
        <w:t xml:space="preserve">. This led to the </w:t>
      </w:r>
      <w:del w:id="200" w:author="Nishant Patel" w:date="2019-03-05T15:29:00Z">
        <w:r w:rsidR="00E45008" w:rsidDel="008521D6">
          <w:delText xml:space="preserve">start </w:delText>
        </w:r>
      </w:del>
      <w:ins w:id="201" w:author="Nishant Patel" w:date="2019-03-05T15:29:00Z">
        <w:r w:rsidR="008521D6">
          <w:t xml:space="preserve">beginning </w:t>
        </w:r>
      </w:ins>
      <w:r w:rsidR="00E45008">
        <w:t>of export</w:t>
      </w:r>
      <w:ins w:id="202" w:author="Nishant Patel" w:date="2019-03-01T17:14:00Z">
        <w:r w:rsidR="00975E2A">
          <w:t xml:space="preserve"> of KBL products </w:t>
        </w:r>
      </w:ins>
      <w:del w:id="203" w:author="Nishant Patel" w:date="2019-03-01T17:14:00Z">
        <w:r w:rsidR="00E45008" w:rsidDel="00975E2A">
          <w:delText xml:space="preserve">s </w:delText>
        </w:r>
      </w:del>
      <w:r w:rsidR="00E45008">
        <w:t xml:space="preserve">even prior to </w:t>
      </w:r>
      <w:ins w:id="204" w:author="Nishant Patel" w:date="2019-03-05T14:53:00Z">
        <w:r w:rsidR="007E7FEE">
          <w:t xml:space="preserve">the country achieving </w:t>
        </w:r>
      </w:ins>
      <w:r w:rsidR="00E45008">
        <w:t>Independence</w:t>
      </w:r>
      <w:ins w:id="205" w:author="Nishant Patel" w:date="2019-03-05T15:30:00Z">
        <w:r w:rsidR="008521D6">
          <w:t>.</w:t>
        </w:r>
      </w:ins>
      <w:del w:id="206" w:author="Nishant Patel" w:date="2019-03-01T17:17:00Z">
        <w:r w:rsidR="00E45008" w:rsidDel="00975E2A">
          <w:delText xml:space="preserve">. Making a </w:delText>
        </w:r>
      </w:del>
      <w:del w:id="207" w:author="Nishant Patel" w:date="2019-03-01T17:18:00Z">
        <w:r w:rsidR="00E45008" w:rsidDel="00975E2A">
          <w:delText>Kirloskar Brothers Limited</w:delText>
        </w:r>
      </w:del>
      <w:del w:id="208" w:author="Nishant Patel" w:date="2019-03-05T14:54:00Z">
        <w:r w:rsidR="00E45008" w:rsidDel="007E7FEE">
          <w:delText xml:space="preserve"> a global provider </w:delText>
        </w:r>
      </w:del>
      <w:del w:id="209" w:author="Nishant Patel" w:date="2019-03-01T17:17:00Z">
        <w:r w:rsidR="00E45008" w:rsidDel="00975E2A">
          <w:delText xml:space="preserve">for </w:delText>
        </w:r>
      </w:del>
      <w:del w:id="210" w:author="Nishant Patel" w:date="2019-03-05T14:54:00Z">
        <w:r w:rsidR="00E45008" w:rsidDel="007E7FEE">
          <w:delText xml:space="preserve">various products manufactured in India by Indians. </w:delText>
        </w:r>
      </w:del>
    </w:p>
    <w:p w14:paraId="6A812127" w14:textId="73EDCA8A" w:rsidR="00E45008" w:rsidDel="00B37DAB" w:rsidRDefault="00E45008">
      <w:pPr>
        <w:rPr>
          <w:del w:id="211" w:author="Nishant Patel" w:date="2019-03-05T10:46:00Z"/>
        </w:rPr>
      </w:pPr>
      <w:r>
        <w:t xml:space="preserve">The </w:t>
      </w:r>
      <w:del w:id="212" w:author="Nishant Patel" w:date="2019-03-01T17:18:00Z">
        <w:r w:rsidDel="00975E2A">
          <w:delText xml:space="preserve">organization </w:delText>
        </w:r>
      </w:del>
      <w:ins w:id="213" w:author="Nishant Patel" w:date="2019-03-01T17:18:00Z">
        <w:r w:rsidR="00975E2A">
          <w:t xml:space="preserve">organisation </w:t>
        </w:r>
      </w:ins>
      <w:r>
        <w:t xml:space="preserve">today exports to over 100 countries and is not just a product provider but </w:t>
      </w:r>
      <w:del w:id="214" w:author="Nishant Patel" w:date="2019-03-01T17:19:00Z">
        <w:r w:rsidDel="00975E2A">
          <w:delText>has been</w:delText>
        </w:r>
      </w:del>
      <w:ins w:id="215" w:author="Nishant Patel" w:date="2019-03-01T17:19:00Z">
        <w:r w:rsidR="00975E2A">
          <w:t>is</w:t>
        </w:r>
      </w:ins>
      <w:r>
        <w:t xml:space="preserve"> an end-to-end solution provider</w:t>
      </w:r>
      <w:r w:rsidR="002A404E">
        <w:t xml:space="preserve"> for various projects in </w:t>
      </w:r>
      <w:del w:id="216" w:author="Nishant Patel" w:date="2019-03-05T15:30:00Z">
        <w:r w:rsidR="002A404E" w:rsidDel="008521D6">
          <w:delText xml:space="preserve">various </w:delText>
        </w:r>
      </w:del>
      <w:ins w:id="217" w:author="Nishant Patel" w:date="2019-03-05T15:30:00Z">
        <w:r w:rsidR="008521D6">
          <w:t>several</w:t>
        </w:r>
        <w:r w:rsidR="008521D6">
          <w:t xml:space="preserve"> </w:t>
        </w:r>
      </w:ins>
      <w:r w:rsidR="002A404E">
        <w:t>countries</w:t>
      </w:r>
      <w:ins w:id="218" w:author="Nishant Patel" w:date="2019-03-01T17:19:00Z">
        <w:r w:rsidR="00975E2A">
          <w:t>, p</w:t>
        </w:r>
      </w:ins>
      <w:del w:id="219" w:author="Nishant Patel" w:date="2019-03-01T17:19:00Z">
        <w:r w:rsidR="002A404E" w:rsidDel="00975E2A">
          <w:delText>. P</w:delText>
        </w:r>
      </w:del>
      <w:r w:rsidR="002A404E">
        <w:t xml:space="preserve">artnering with governments across the globe to create a </w:t>
      </w:r>
      <w:del w:id="220" w:author="Nishant Patel" w:date="2019-03-05T15:30:00Z">
        <w:r w:rsidR="002A404E" w:rsidDel="008521D6">
          <w:delText xml:space="preserve">positive </w:delText>
        </w:r>
      </w:del>
      <w:ins w:id="221" w:author="Nishant Patel" w:date="2019-03-05T15:30:00Z">
        <w:r w:rsidR="008521D6">
          <w:t>progressive</w:t>
        </w:r>
        <w:r w:rsidR="008521D6">
          <w:t xml:space="preserve"> </w:t>
        </w:r>
      </w:ins>
      <w:r w:rsidR="002A404E">
        <w:t xml:space="preserve">impact in various ways. </w:t>
      </w:r>
      <w:ins w:id="222" w:author="Nishant Patel" w:date="2019-03-05T10:47:00Z">
        <w:r w:rsidR="00B37DAB">
          <w:t xml:space="preserve">In fact, </w:t>
        </w:r>
      </w:ins>
      <w:ins w:id="223" w:author="Nishant Patel" w:date="2019-03-05T10:46:00Z">
        <w:r w:rsidR="00B37DAB">
          <w:t xml:space="preserve">KBL has </w:t>
        </w:r>
      </w:ins>
      <w:ins w:id="224" w:author="Nishant Patel" w:date="2019-03-05T10:47:00Z">
        <w:r w:rsidR="00B37DAB">
          <w:t>played</w:t>
        </w:r>
      </w:ins>
      <w:ins w:id="225" w:author="Nishant Patel" w:date="2019-03-05T10:46:00Z">
        <w:r w:rsidR="00B37DAB">
          <w:t xml:space="preserve"> </w:t>
        </w:r>
      </w:ins>
      <w:ins w:id="226" w:author="Nishant Patel" w:date="2019-03-05T10:47:00Z">
        <w:r w:rsidR="00B37DAB">
          <w:t>an instrumental role in</w:t>
        </w:r>
      </w:ins>
      <w:ins w:id="227" w:author="Nishant Patel" w:date="2019-03-05T11:29:00Z">
        <w:r w:rsidR="00E27FF7">
          <w:t xml:space="preserve"> </w:t>
        </w:r>
      </w:ins>
      <w:ins w:id="228" w:author="Nishant Patel" w:date="2019-03-05T11:31:00Z">
        <w:r w:rsidR="00E27FF7">
          <w:t xml:space="preserve">the successful execution of various critical projects in </w:t>
        </w:r>
      </w:ins>
      <w:ins w:id="229" w:author="Nishant Patel" w:date="2019-03-05T11:29:00Z">
        <w:r w:rsidR="00E27FF7">
          <w:t>many countries</w:t>
        </w:r>
      </w:ins>
      <w:ins w:id="230" w:author="Nishant Patel" w:date="2019-03-05T11:31:00Z">
        <w:r w:rsidR="00E27FF7">
          <w:t xml:space="preserve"> right from</w:t>
        </w:r>
      </w:ins>
      <w:ins w:id="231" w:author="Nishant Patel" w:date="2019-03-05T11:29:00Z">
        <w:r w:rsidR="00E27FF7">
          <w:t xml:space="preserve"> helping achieve </w:t>
        </w:r>
      </w:ins>
      <w:del w:id="232" w:author="Nishant Patel" w:date="2019-03-05T10:38:00Z">
        <w:r w:rsidR="002A404E" w:rsidDel="00C42F23">
          <w:delText xml:space="preserve">It </w:delText>
        </w:r>
      </w:del>
      <w:del w:id="233" w:author="Nishant Patel" w:date="2019-03-05T10:33:00Z">
        <w:r w:rsidR="002A404E" w:rsidDel="002B2403">
          <w:delText>would be</w:delText>
        </w:r>
      </w:del>
      <w:del w:id="234" w:author="Nishant Patel" w:date="2019-03-05T10:38:00Z">
        <w:r w:rsidR="002A404E" w:rsidDel="00C42F23">
          <w:delText xml:space="preserve"> worth a mention that </w:delText>
        </w:r>
      </w:del>
      <w:del w:id="235" w:author="Nishant Patel" w:date="2019-03-05T10:33:00Z">
        <w:r w:rsidR="002A404E" w:rsidDel="002B2403">
          <w:delText>Kirloskar Brothers Limited</w:delText>
        </w:r>
      </w:del>
      <w:del w:id="236" w:author="Nishant Patel" w:date="2019-03-05T10:38:00Z">
        <w:r w:rsidR="002A404E" w:rsidDel="00C42F23">
          <w:delText xml:space="preserve"> has partnered with </w:delText>
        </w:r>
      </w:del>
      <w:del w:id="237" w:author="Nishant Patel" w:date="2019-03-05T10:33:00Z">
        <w:r w:rsidR="002A404E" w:rsidDel="00C42F23">
          <w:delText xml:space="preserve">the </w:delText>
        </w:r>
      </w:del>
      <w:del w:id="238" w:author="Nishant Patel" w:date="2019-03-05T10:34:00Z">
        <w:r w:rsidR="002A404E" w:rsidDel="00C42F23">
          <w:delText xml:space="preserve">Indian </w:delText>
        </w:r>
      </w:del>
      <w:del w:id="239" w:author="Nishant Patel" w:date="2019-03-05T10:38:00Z">
        <w:r w:rsidR="002A404E" w:rsidDel="00C42F23">
          <w:delText>govern</w:delText>
        </w:r>
      </w:del>
      <w:del w:id="240" w:author="Nishant Patel" w:date="2019-03-05T10:33:00Z">
        <w:r w:rsidR="002A404E" w:rsidDel="00C42F23">
          <w:delText xml:space="preserve">ing organizations </w:delText>
        </w:r>
      </w:del>
      <w:del w:id="241" w:author="Nishant Patel" w:date="2019-03-05T10:38:00Z">
        <w:r w:rsidR="002A404E" w:rsidDel="00C42F23">
          <w:delText xml:space="preserve">to </w:delText>
        </w:r>
        <w:r w:rsidR="00BB649A" w:rsidDel="00C42F23">
          <w:delText xml:space="preserve">provide pumping systems for the </w:delText>
        </w:r>
      </w:del>
      <w:del w:id="242" w:author="Nishant Patel" w:date="2019-03-05T10:34:00Z">
        <w:r w:rsidR="00BB649A" w:rsidDel="00C42F23">
          <w:delText xml:space="preserve">World’s </w:delText>
        </w:r>
      </w:del>
      <w:del w:id="243" w:author="Nishant Patel" w:date="2019-03-05T10:38:00Z">
        <w:r w:rsidR="00BB649A" w:rsidDel="00C42F23">
          <w:delText xml:space="preserve">largest irrigation scheme SSNL, have provided flood control pumping solutions to Bangkok that can de-flood the city in a couple of minutes, has contributed to transforming economies like Laos and Senegal from being rice importers to be self sufficient in food products. The arid region of Egypt was transformed to a green belt with the help of Kirloskar Brothers Limited’s products and this led to the common people synonymously calling pumps as Kirloskar. </w:delText>
        </w:r>
      </w:del>
    </w:p>
    <w:p w14:paraId="6A662929" w14:textId="670E4667" w:rsidR="00BB649A" w:rsidRDefault="00BB649A">
      <w:del w:id="244" w:author="Nishant Patel" w:date="2019-03-05T11:29:00Z">
        <w:r w:rsidDel="00E27FF7">
          <w:delText xml:space="preserve">From </w:delText>
        </w:r>
      </w:del>
      <w:r>
        <w:t>food sufficiency</w:t>
      </w:r>
      <w:ins w:id="245" w:author="Nishant Patel" w:date="2019-03-05T11:32:00Z">
        <w:r w:rsidR="00E27FF7">
          <w:t xml:space="preserve"> in some of the progressing nations to</w:t>
        </w:r>
      </w:ins>
      <w:del w:id="246" w:author="Nishant Patel" w:date="2019-03-05T11:32:00Z">
        <w:r w:rsidDel="00E27FF7">
          <w:delText>,</w:delText>
        </w:r>
      </w:del>
      <w:r>
        <w:t xml:space="preserve"> </w:t>
      </w:r>
      <w:ins w:id="247" w:author="Nishant Patel" w:date="2019-03-05T11:30:00Z">
        <w:r w:rsidR="00E27FF7">
          <w:t xml:space="preserve">facilitating </w:t>
        </w:r>
      </w:ins>
      <w:r>
        <w:t>flood control</w:t>
      </w:r>
      <w:ins w:id="248" w:author="Nishant Patel" w:date="2019-03-05T11:32:00Z">
        <w:r w:rsidR="00E27FF7">
          <w:t xml:space="preserve"> and</w:t>
        </w:r>
      </w:ins>
      <w:del w:id="249" w:author="Nishant Patel" w:date="2019-03-05T11:32:00Z">
        <w:r w:rsidDel="00E27FF7">
          <w:delText>,</w:delText>
        </w:r>
      </w:del>
      <w:r>
        <w:t xml:space="preserve"> </w:t>
      </w:r>
      <w:ins w:id="250" w:author="Nishant Patel" w:date="2019-03-05T11:33:00Z">
        <w:r w:rsidR="00E27FF7">
          <w:t xml:space="preserve">commissioning prominent </w:t>
        </w:r>
      </w:ins>
      <w:r>
        <w:t>mega and micro irrigation projects</w:t>
      </w:r>
      <w:ins w:id="251" w:author="Nishant Patel" w:date="2019-03-05T11:33:00Z">
        <w:r w:rsidR="00E27FF7">
          <w:t xml:space="preserve"> in </w:t>
        </w:r>
      </w:ins>
      <w:ins w:id="252" w:author="Nishant Patel" w:date="2019-03-05T11:34:00Z">
        <w:r w:rsidR="00E27FF7">
          <w:t>various regions across the globe</w:t>
        </w:r>
      </w:ins>
      <w:del w:id="253" w:author="Nishant Patel" w:date="2019-03-05T11:33:00Z">
        <w:r w:rsidDel="00E27FF7">
          <w:delText xml:space="preserve"> or any other critical operation that required fluid handling</w:delText>
        </w:r>
      </w:del>
      <w:del w:id="254" w:author="Nishant Patel" w:date="2019-03-05T10:46:00Z">
        <w:r w:rsidDel="00B37DAB">
          <w:delText xml:space="preserve"> Kirloskar Brothers Limited has mastered the craft</w:delText>
        </w:r>
      </w:del>
      <w:r>
        <w:t xml:space="preserve">. </w:t>
      </w:r>
      <w:ins w:id="255" w:author="Nishant Patel" w:date="2019-03-05T10:48:00Z">
        <w:r w:rsidR="00B37DAB">
          <w:t xml:space="preserve">  </w:t>
        </w:r>
      </w:ins>
      <w:del w:id="256" w:author="Nishant Patel" w:date="2019-03-05T10:38:00Z">
        <w:r w:rsidDel="00C42F23">
          <w:delText>So much so that It’s the only Indian organization that has bagged an international order to provide pumping solutions for ITER France for a nuclear project. It is also worth a mention that it is the only Indian and only 9</w:delText>
        </w:r>
        <w:r w:rsidRPr="00BB649A" w:rsidDel="00C42F23">
          <w:rPr>
            <w:vertAlign w:val="superscript"/>
          </w:rPr>
          <w:delText>th</w:delText>
        </w:r>
        <w:r w:rsidDel="00C42F23">
          <w:delText xml:space="preserve"> in the world to be an N &amp; NPT certified organization that can provide solutions for many critical operations. </w:delText>
        </w:r>
      </w:del>
    </w:p>
    <w:p w14:paraId="3CCBA269" w14:textId="35C99813" w:rsidR="002718A3" w:rsidRDefault="00BB649A">
      <w:pPr>
        <w:rPr>
          <w:ins w:id="257" w:author="Nishant Patel" w:date="2019-03-05T15:33:00Z"/>
        </w:rPr>
      </w:pPr>
      <w:del w:id="258" w:author="Nishant Patel" w:date="2019-03-05T11:35:00Z">
        <w:r w:rsidDel="00E27FF7">
          <w:delText xml:space="preserve">The humongous range of </w:delText>
        </w:r>
        <w:r w:rsidR="00FA20AC" w:rsidDel="00E27FF7">
          <w:delText xml:space="preserve">solutions either products or projects would never be possible with innovation and agility to adapt to newer technology. </w:delText>
        </w:r>
      </w:del>
      <w:ins w:id="259" w:author="Nishant Patel" w:date="2019-03-05T11:35:00Z">
        <w:r w:rsidR="00E27FF7">
          <w:t>Over</w:t>
        </w:r>
      </w:ins>
      <w:del w:id="260" w:author="Nishant Patel" w:date="2019-03-05T11:35:00Z">
        <w:r w:rsidR="00FA20AC" w:rsidDel="00E27FF7">
          <w:delText>In</w:delText>
        </w:r>
      </w:del>
      <w:r w:rsidR="00FA20AC">
        <w:t xml:space="preserve"> the last 100 years</w:t>
      </w:r>
      <w:ins w:id="261" w:author="Nishant Patel" w:date="2019-03-05T11:35:00Z">
        <w:r w:rsidR="00E27FF7">
          <w:t>,</w:t>
        </w:r>
      </w:ins>
      <w:r w:rsidR="00FA20AC">
        <w:t xml:space="preserve"> the organi</w:t>
      </w:r>
      <w:ins w:id="262" w:author="Nishant Patel" w:date="2019-03-05T11:35:00Z">
        <w:r w:rsidR="00E27FF7">
          <w:t>s</w:t>
        </w:r>
      </w:ins>
      <w:del w:id="263" w:author="Nishant Patel" w:date="2019-03-05T11:35:00Z">
        <w:r w:rsidR="00FA20AC" w:rsidDel="00E27FF7">
          <w:delText>z</w:delText>
        </w:r>
      </w:del>
      <w:r w:rsidR="00FA20AC">
        <w:t xml:space="preserve">ation has always stayed ahead of the market curve, understanding the needs of </w:t>
      </w:r>
      <w:ins w:id="264" w:author="Nishant Patel" w:date="2019-03-05T15:31:00Z">
        <w:r w:rsidR="008521D6">
          <w:t xml:space="preserve">the </w:t>
        </w:r>
      </w:ins>
      <w:r w:rsidR="00FA20AC">
        <w:t>customers well before the competition</w:t>
      </w:r>
      <w:ins w:id="265" w:author="Nishant Patel" w:date="2019-03-05T11:37:00Z">
        <w:r w:rsidR="00E27FF7">
          <w:t xml:space="preserve"> and</w:t>
        </w:r>
      </w:ins>
      <w:del w:id="266" w:author="Nishant Patel" w:date="2019-03-05T11:37:00Z">
        <w:r w:rsidR="00FA20AC" w:rsidDel="00E27FF7">
          <w:delText>.</w:delText>
        </w:r>
      </w:del>
      <w:ins w:id="267" w:author="Nishant Patel" w:date="2019-03-05T11:38:00Z">
        <w:r w:rsidR="00E27FF7">
          <w:t xml:space="preserve"> thereby</w:t>
        </w:r>
      </w:ins>
      <w:del w:id="268" w:author="Nishant Patel" w:date="2019-03-05T11:38:00Z">
        <w:r w:rsidR="00FA20AC" w:rsidDel="00E27FF7">
          <w:delText xml:space="preserve"> </w:delText>
        </w:r>
      </w:del>
      <w:ins w:id="269" w:author="Nishant Patel" w:date="2019-03-05T11:36:00Z">
        <w:r w:rsidR="00E27FF7">
          <w:t xml:space="preserve"> </w:t>
        </w:r>
      </w:ins>
      <w:ins w:id="270" w:author="Nishant Patel" w:date="2019-03-05T11:37:00Z">
        <w:r w:rsidR="00E27FF7">
          <w:t>developing</w:t>
        </w:r>
      </w:ins>
      <w:ins w:id="271" w:author="Nishant Patel" w:date="2019-03-05T11:38:00Z">
        <w:r w:rsidR="00E27FF7">
          <w:t xml:space="preserve"> and offering</w:t>
        </w:r>
      </w:ins>
      <w:ins w:id="272" w:author="Nishant Patel" w:date="2019-03-05T11:37:00Z">
        <w:r w:rsidR="00E27FF7">
          <w:t xml:space="preserve"> innovative </w:t>
        </w:r>
      </w:ins>
      <w:ins w:id="273" w:author="Nishant Patel" w:date="2019-03-05T11:38:00Z">
        <w:r w:rsidR="00E27FF7">
          <w:t>products and solutions in</w:t>
        </w:r>
      </w:ins>
      <w:ins w:id="274" w:author="Nishant Patel" w:date="2019-03-05T14:55:00Z">
        <w:r w:rsidR="007E7FEE">
          <w:t xml:space="preserve"> </w:t>
        </w:r>
      </w:ins>
      <w:ins w:id="275" w:author="Nishant Patel" w:date="2019-03-05T11:38:00Z">
        <w:r w:rsidR="00CA333F">
          <w:t xml:space="preserve">accordance with </w:t>
        </w:r>
      </w:ins>
      <w:ins w:id="276" w:author="Nishant Patel" w:date="2019-03-05T11:36:00Z">
        <w:r w:rsidR="00E27FF7">
          <w:t xml:space="preserve">the customer </w:t>
        </w:r>
      </w:ins>
      <w:ins w:id="277" w:author="Nishant Patel" w:date="2019-03-05T11:37:00Z">
        <w:r w:rsidR="00E27FF7">
          <w:t>requirement</w:t>
        </w:r>
      </w:ins>
      <w:ins w:id="278" w:author="Nishant Patel" w:date="2019-03-05T11:38:00Z">
        <w:r w:rsidR="00CA333F">
          <w:t xml:space="preserve">. </w:t>
        </w:r>
      </w:ins>
      <w:del w:id="279" w:author="Nishant Patel" w:date="2019-03-05T11:45:00Z">
        <w:r w:rsidR="00FA20AC" w:rsidDel="00CA333F">
          <w:delText xml:space="preserve">But </w:delText>
        </w:r>
      </w:del>
      <w:ins w:id="280" w:author="Nishant Patel" w:date="2019-03-05T11:45:00Z">
        <w:r w:rsidR="00CA333F">
          <w:t xml:space="preserve">However, </w:t>
        </w:r>
      </w:ins>
      <w:r w:rsidR="00FA20AC">
        <w:t>it</w:t>
      </w:r>
      <w:ins w:id="281" w:author="Nishant Patel" w:date="2019-03-05T11:45:00Z">
        <w:r w:rsidR="00CA333F">
          <w:t>’</w:t>
        </w:r>
      </w:ins>
      <w:r w:rsidR="00FA20AC">
        <w:t xml:space="preserve">s not just innovation or </w:t>
      </w:r>
      <w:ins w:id="282" w:author="Nishant Patel" w:date="2019-03-05T11:45:00Z">
        <w:r w:rsidR="00CA333F">
          <w:t xml:space="preserve">the ability to adapt to </w:t>
        </w:r>
        <w:r w:rsidR="00CA333F">
          <w:t>newer technolog</w:t>
        </w:r>
        <w:r w:rsidR="00CA333F">
          <w:t xml:space="preserve">ies </w:t>
        </w:r>
      </w:ins>
      <w:del w:id="283" w:author="Nishant Patel" w:date="2019-03-05T11:45:00Z">
        <w:r w:rsidR="00FA20AC" w:rsidDel="00CA333F">
          <w:delText xml:space="preserve">range </w:delText>
        </w:r>
      </w:del>
      <w:r w:rsidR="00FA20AC">
        <w:t xml:space="preserve">that makes </w:t>
      </w:r>
      <w:del w:id="284" w:author="Nishant Patel" w:date="2019-03-05T11:46:00Z">
        <w:r w:rsidR="00FA20AC" w:rsidDel="00CA333F">
          <w:delText>Kirloskar Brothers Limited</w:delText>
        </w:r>
      </w:del>
      <w:ins w:id="285" w:author="Nishant Patel" w:date="2019-03-05T11:46:00Z">
        <w:r w:rsidR="00CA333F">
          <w:t>KBL</w:t>
        </w:r>
      </w:ins>
      <w:r w:rsidR="00FA20AC">
        <w:t xml:space="preserve"> a </w:t>
      </w:r>
      <w:ins w:id="286" w:author="Nishant Patel" w:date="2019-03-05T11:46:00Z">
        <w:r w:rsidR="00CA333F">
          <w:t xml:space="preserve">market </w:t>
        </w:r>
      </w:ins>
      <w:r w:rsidR="00FA20AC">
        <w:t>leader</w:t>
      </w:r>
      <w:ins w:id="287" w:author="Nishant Patel" w:date="2019-03-05T11:46:00Z">
        <w:r w:rsidR="00CA333F">
          <w:t xml:space="preserve"> but also</w:t>
        </w:r>
      </w:ins>
      <w:del w:id="288" w:author="Nishant Patel" w:date="2019-03-05T11:46:00Z">
        <w:r w:rsidR="00FA20AC" w:rsidDel="00CA333F">
          <w:delText xml:space="preserve"> it’s</w:delText>
        </w:r>
      </w:del>
      <w:r w:rsidR="00FA20AC">
        <w:t xml:space="preserve"> the trust developed </w:t>
      </w:r>
      <w:ins w:id="289" w:author="Nishant Patel" w:date="2019-03-05T11:46:00Z">
        <w:r w:rsidR="00CA333F">
          <w:t xml:space="preserve">over a century </w:t>
        </w:r>
      </w:ins>
      <w:del w:id="290" w:author="Nishant Patel" w:date="2019-03-05T11:46:00Z">
        <w:r w:rsidR="00FA20AC" w:rsidDel="00CA333F">
          <w:delText xml:space="preserve">with </w:delText>
        </w:r>
      </w:del>
      <w:ins w:id="291" w:author="Nishant Patel" w:date="2019-03-05T11:46:00Z">
        <w:r w:rsidR="00CA333F">
          <w:t>through its</w:t>
        </w:r>
        <w:r w:rsidR="00CA333F">
          <w:t xml:space="preserve"> </w:t>
        </w:r>
      </w:ins>
      <w:r w:rsidR="00FA20AC">
        <w:t xml:space="preserve">quality </w:t>
      </w:r>
      <w:del w:id="292" w:author="Nishant Patel" w:date="2019-03-05T11:47:00Z">
        <w:r w:rsidR="00FA20AC" w:rsidDel="00CA333F">
          <w:delText xml:space="preserve">products </w:delText>
        </w:r>
      </w:del>
      <w:del w:id="293" w:author="Nishant Patel" w:date="2019-03-05T11:46:00Z">
        <w:r w:rsidR="00FA20AC" w:rsidDel="00CA333F">
          <w:delText xml:space="preserve">with </w:delText>
        </w:r>
      </w:del>
      <w:ins w:id="294" w:author="Nishant Patel" w:date="2019-03-05T11:46:00Z">
        <w:r w:rsidR="00CA333F">
          <w:t>and</w:t>
        </w:r>
        <w:r w:rsidR="00CA333F">
          <w:t xml:space="preserve"> </w:t>
        </w:r>
      </w:ins>
      <w:r w:rsidR="00FA20AC">
        <w:t>feasible</w:t>
      </w:r>
      <w:ins w:id="295" w:author="Nishant Patel" w:date="2019-03-05T11:47:00Z">
        <w:r w:rsidR="00CA333F">
          <w:t xml:space="preserve"> </w:t>
        </w:r>
        <w:r w:rsidR="00CA333F">
          <w:t>products</w:t>
        </w:r>
        <w:r w:rsidR="00CA333F">
          <w:t xml:space="preserve"> and</w:t>
        </w:r>
      </w:ins>
      <w:r w:rsidR="00FA20AC">
        <w:t xml:space="preserve"> solutions</w:t>
      </w:r>
      <w:ins w:id="296" w:author="Nishant Patel" w:date="2019-03-05T13:26:00Z">
        <w:r w:rsidR="00E31C88">
          <w:t>, which</w:t>
        </w:r>
      </w:ins>
      <w:ins w:id="297" w:author="Nishant Patel" w:date="2019-03-05T11:48:00Z">
        <w:r w:rsidR="00EF1E81">
          <w:t xml:space="preserve"> resonate </w:t>
        </w:r>
      </w:ins>
      <w:ins w:id="298" w:author="Nishant Patel" w:date="2019-03-05T15:31:00Z">
        <w:r w:rsidR="008521D6">
          <w:t>the</w:t>
        </w:r>
      </w:ins>
      <w:ins w:id="299" w:author="Nishant Patel" w:date="2019-03-05T11:49:00Z">
        <w:r w:rsidR="00EF1E81">
          <w:t xml:space="preserve"> customer </w:t>
        </w:r>
      </w:ins>
      <w:ins w:id="300" w:author="Nishant Patel" w:date="2019-03-05T11:50:00Z">
        <w:r w:rsidR="00EF1E81">
          <w:t>minds with reliability and quality whenever they hear the</w:t>
        </w:r>
      </w:ins>
      <w:ins w:id="301" w:author="Nishant Patel" w:date="2019-03-05T13:27:00Z">
        <w:r w:rsidR="00E31C88">
          <w:t xml:space="preserve"> </w:t>
        </w:r>
      </w:ins>
      <w:ins w:id="302" w:author="Nishant Patel" w:date="2019-03-05T13:26:00Z">
        <w:r w:rsidR="00E31C88">
          <w:t xml:space="preserve">“Kirloskar </w:t>
        </w:r>
      </w:ins>
      <w:ins w:id="303" w:author="Nishant Patel" w:date="2019-03-05T13:27:00Z">
        <w:r w:rsidR="00E31C88">
          <w:t>Brothers Limited</w:t>
        </w:r>
      </w:ins>
      <w:ins w:id="304" w:author="Nishant Patel" w:date="2019-03-05T13:26:00Z">
        <w:r w:rsidR="00E31C88">
          <w:t>”</w:t>
        </w:r>
      </w:ins>
      <w:ins w:id="305" w:author="Nishant Patel" w:date="2019-03-05T13:27:00Z">
        <w:r w:rsidR="00E31C88">
          <w:t xml:space="preserve"> brand-name.</w:t>
        </w:r>
      </w:ins>
      <w:ins w:id="306" w:author="Nishant Patel" w:date="2019-03-05T13:55:00Z">
        <w:r w:rsidR="002718A3">
          <w:t xml:space="preserve"> </w:t>
        </w:r>
        <w:r w:rsidR="002718A3">
          <w:t>Today, KBL, w</w:t>
        </w:r>
      </w:ins>
      <w:ins w:id="307" w:author="Nishant Patel" w:date="2019-03-05T14:09:00Z">
        <w:r w:rsidR="00EC70D2">
          <w:t xml:space="preserve">hich boasts of India’s largest </w:t>
        </w:r>
      </w:ins>
      <w:ins w:id="308" w:author="Nishant Patel" w:date="2019-03-05T13:55:00Z">
        <w:r w:rsidR="002718A3">
          <w:lastRenderedPageBreak/>
          <w:t xml:space="preserve">dealer and service network, </w:t>
        </w:r>
        <w:r w:rsidR="002718A3">
          <w:t xml:space="preserve">is well-equipped to offer </w:t>
        </w:r>
      </w:ins>
      <w:ins w:id="309" w:author="Nishant Patel" w:date="2019-03-05T14:08:00Z">
        <w:r w:rsidR="00EC70D2">
          <w:t xml:space="preserve">prompt </w:t>
        </w:r>
      </w:ins>
      <w:ins w:id="310" w:author="Nishant Patel" w:date="2019-03-05T13:56:00Z">
        <w:r w:rsidR="002718A3">
          <w:t xml:space="preserve">after-sales support </w:t>
        </w:r>
      </w:ins>
      <w:ins w:id="311" w:author="Nishant Patel" w:date="2019-03-05T14:08:00Z">
        <w:r w:rsidR="00237A79">
          <w:t xml:space="preserve">across the length and breadth </w:t>
        </w:r>
        <w:r w:rsidR="00EC70D2">
          <w:t>of the country.</w:t>
        </w:r>
      </w:ins>
      <w:ins w:id="312" w:author="Nishant Patel" w:date="2019-03-05T14:13:00Z">
        <w:r w:rsidR="00EC70D2">
          <w:t xml:space="preserve"> </w:t>
        </w:r>
        <w:r w:rsidR="00EC70D2">
          <w:t>Some of our vendors have been associated with us for over decades and many dealers and retailers have grown along with us.</w:t>
        </w:r>
      </w:ins>
      <w:ins w:id="313" w:author="Nishant Patel" w:date="2019-03-05T14:20:00Z">
        <w:r w:rsidR="00F4121C">
          <w:t xml:space="preserve"> </w:t>
        </w:r>
        <w:r w:rsidR="00F4121C">
          <w:t xml:space="preserve">It is no wonder, in the past 100 years, KBL has given dividends in 96 years to all its </w:t>
        </w:r>
        <w:proofErr w:type="spellStart"/>
        <w:r w:rsidR="00F4121C">
          <w:t>share holders</w:t>
        </w:r>
        <w:proofErr w:type="spellEnd"/>
        <w:r w:rsidR="00F4121C">
          <w:t xml:space="preserve">. </w:t>
        </w:r>
      </w:ins>
      <w:del w:id="314" w:author="Nishant Patel" w:date="2019-03-05T11:47:00Z">
        <w:r w:rsidR="00FA20AC" w:rsidDel="00CA333F">
          <w:delText xml:space="preserve"> </w:delText>
        </w:r>
      </w:del>
    </w:p>
    <w:p w14:paraId="11DBF3BC" w14:textId="4291C4EF" w:rsidR="000025BB" w:rsidRDefault="000025BB">
      <w:pPr>
        <w:rPr>
          <w:ins w:id="315" w:author="Nishant Patel" w:date="2019-03-05T11:47:00Z"/>
        </w:rPr>
      </w:pPr>
      <w:ins w:id="316" w:author="Nishant Patel" w:date="2019-03-05T15:33:00Z">
        <w:r>
          <w:t xml:space="preserve">Being one of the leading manufacturers of fluid management products and solutions, KBL duly understands its responsibility towards the society, essentially contributing towards various social causes including women empowerment, education, health and hygiene, and primary health care.  </w:t>
        </w:r>
      </w:ins>
    </w:p>
    <w:p w14:paraId="47F3AE7E" w14:textId="525A1712" w:rsidR="00BB649A" w:rsidDel="00E31C88" w:rsidRDefault="00FA20AC">
      <w:pPr>
        <w:rPr>
          <w:del w:id="317" w:author="Nishant Patel" w:date="2019-03-05T13:27:00Z"/>
        </w:rPr>
      </w:pPr>
      <w:del w:id="318" w:author="Nishant Patel" w:date="2019-03-05T13:27:00Z">
        <w:r w:rsidDel="00E31C88">
          <w:delText xml:space="preserve">to projects that has made us resonate in our customers minds with reliability and quality. </w:delText>
        </w:r>
      </w:del>
    </w:p>
    <w:p w14:paraId="2F1CFDB0" w14:textId="031ED425" w:rsidR="002718A3" w:rsidRDefault="00FA20AC" w:rsidP="002718A3">
      <w:pPr>
        <w:rPr>
          <w:ins w:id="319" w:author="Nishant Patel" w:date="2019-03-05T13:53:00Z"/>
        </w:rPr>
      </w:pPr>
      <w:del w:id="320" w:author="Nishant Patel" w:date="2019-03-05T13:27:00Z">
        <w:r w:rsidDel="00E31C88">
          <w:delText>The</w:delText>
        </w:r>
      </w:del>
      <w:del w:id="321" w:author="Nishant Patel" w:date="2019-03-05T14:11:00Z">
        <w:r w:rsidDel="00EC70D2">
          <w:delText xml:space="preserve"> journey </w:delText>
        </w:r>
      </w:del>
      <w:del w:id="322" w:author="Nishant Patel" w:date="2019-03-05T13:27:00Z">
        <w:r w:rsidDel="00E31C88">
          <w:delText xml:space="preserve">of </w:delText>
        </w:r>
      </w:del>
      <w:del w:id="323" w:author="Nishant Patel" w:date="2019-03-05T13:29:00Z">
        <w:r w:rsidDel="00E31C88">
          <w:delText xml:space="preserve">last </w:delText>
        </w:r>
      </w:del>
      <w:del w:id="324" w:author="Nishant Patel" w:date="2019-03-05T14:11:00Z">
        <w:r w:rsidDel="00EC70D2">
          <w:delText xml:space="preserve">100 years has </w:delText>
        </w:r>
      </w:del>
      <w:del w:id="325" w:author="Nishant Patel" w:date="2019-03-05T13:29:00Z">
        <w:r w:rsidDel="00E31C88">
          <w:delText xml:space="preserve">been glorious and momentous, </w:delText>
        </w:r>
      </w:del>
      <w:del w:id="326" w:author="Nishant Patel" w:date="2019-03-05T13:28:00Z">
        <w:r w:rsidDel="00E31C88">
          <w:delText>making our</w:delText>
        </w:r>
      </w:del>
      <w:del w:id="327" w:author="Nishant Patel" w:date="2019-03-05T14:11:00Z">
        <w:r w:rsidDel="00EC70D2">
          <w:delText xml:space="preserve"> </w:delText>
        </w:r>
      </w:del>
      <w:del w:id="328" w:author="Nishant Patel" w:date="2019-03-05T13:28:00Z">
        <w:r w:rsidDel="00E31C88">
          <w:delText>foundation</w:delText>
        </w:r>
      </w:del>
      <w:del w:id="329" w:author="Nishant Patel" w:date="2019-03-05T13:27:00Z">
        <w:r w:rsidDel="00E31C88">
          <w:delText>s</w:delText>
        </w:r>
      </w:del>
      <w:del w:id="330" w:author="Nishant Patel" w:date="2019-03-05T13:28:00Z">
        <w:r w:rsidDel="00E31C88">
          <w:delText xml:space="preserve"> </w:delText>
        </w:r>
      </w:del>
      <w:del w:id="331" w:author="Nishant Patel" w:date="2019-03-05T14:11:00Z">
        <w:r w:rsidDel="00EC70D2">
          <w:delText xml:space="preserve">rock solid for a brighter future. </w:delText>
        </w:r>
      </w:del>
      <w:ins w:id="332" w:author="Nishant Patel" w:date="2019-03-05T13:30:00Z">
        <w:r w:rsidR="00E31C88">
          <w:t xml:space="preserve">During this momentous </w:t>
        </w:r>
      </w:ins>
      <w:ins w:id="333" w:author="Nishant Patel" w:date="2019-03-05T14:11:00Z">
        <w:r w:rsidR="00EC70D2">
          <w:t xml:space="preserve">100+ years </w:t>
        </w:r>
      </w:ins>
      <w:ins w:id="334" w:author="Nishant Patel" w:date="2019-03-05T13:30:00Z">
        <w:r w:rsidR="00E31C88">
          <w:t>journey,</w:t>
        </w:r>
      </w:ins>
      <w:ins w:id="335" w:author="Nishant Patel" w:date="2019-03-05T13:34:00Z">
        <w:r w:rsidR="00E31C88">
          <w:t xml:space="preserve"> we have parallelly evolved and progressed along with the country</w:t>
        </w:r>
      </w:ins>
      <w:ins w:id="336" w:author="Nishant Patel" w:date="2019-03-05T13:35:00Z">
        <w:r w:rsidR="00E31C88">
          <w:t xml:space="preserve">, from being the country’s first pump engineering company to one of the </w:t>
        </w:r>
      </w:ins>
      <w:ins w:id="337" w:author="Nishant Patel" w:date="2019-03-05T13:36:00Z">
        <w:r w:rsidR="00E31C88">
          <w:t>market leaders in the global pump industry</w:t>
        </w:r>
      </w:ins>
      <w:ins w:id="338" w:author="Nishant Patel" w:date="2019-03-05T13:37:00Z">
        <w:r w:rsidR="00D25D98">
          <w:t>,</w:t>
        </w:r>
      </w:ins>
      <w:del w:id="339" w:author="Nishant Patel" w:date="2019-03-05T13:30:00Z">
        <w:r w:rsidDel="00E31C88">
          <w:delText xml:space="preserve">In this journey we have </w:delText>
        </w:r>
      </w:del>
      <w:del w:id="340" w:author="Nishant Patel" w:date="2019-03-05T13:34:00Z">
        <w:r w:rsidDel="00E31C88">
          <w:delText>evolved with the country</w:delText>
        </w:r>
      </w:del>
      <w:ins w:id="341" w:author="Nishant Patel" w:date="2019-03-05T13:39:00Z">
        <w:r w:rsidR="00D25D98">
          <w:t xml:space="preserve"> </w:t>
        </w:r>
      </w:ins>
      <w:ins w:id="342" w:author="Nishant Patel" w:date="2019-03-05T13:32:00Z">
        <w:r w:rsidR="00E31C88">
          <w:t>making</w:t>
        </w:r>
      </w:ins>
      <w:ins w:id="343" w:author="Nishant Patel" w:date="2019-03-05T13:33:00Z">
        <w:r w:rsidR="00E31C88">
          <w:t xml:space="preserve"> India proud </w:t>
        </w:r>
      </w:ins>
      <w:ins w:id="344" w:author="Nishant Patel" w:date="2019-03-05T13:37:00Z">
        <w:r w:rsidR="00D25D98">
          <w:t>internationally</w:t>
        </w:r>
      </w:ins>
      <w:del w:id="345" w:author="Nishant Patel" w:date="2019-03-05T13:32:00Z">
        <w:r w:rsidDel="00E31C88">
          <w:delText xml:space="preserve"> contributing </w:delText>
        </w:r>
      </w:del>
      <w:del w:id="346" w:author="Nishant Patel" w:date="2019-03-05T13:31:00Z">
        <w:r w:rsidDel="00E31C88">
          <w:delText>to various needs of the country</w:delText>
        </w:r>
      </w:del>
      <w:del w:id="347" w:author="Nishant Patel" w:date="2019-03-05T13:32:00Z">
        <w:r w:rsidDel="00E31C88">
          <w:delText xml:space="preserve"> standing by the country trough out and being </w:delText>
        </w:r>
        <w:r w:rsidR="003F47EC" w:rsidDel="00E31C88">
          <w:delText>head quartered</w:delText>
        </w:r>
        <w:r w:rsidDel="00E31C88">
          <w:delText xml:space="preserve"> here operate in various countries across the globe making India proud</w:delText>
        </w:r>
      </w:del>
      <w:r>
        <w:t xml:space="preserve">. </w:t>
      </w:r>
      <w:ins w:id="348" w:author="Nishant Patel" w:date="2019-03-05T13:40:00Z">
        <w:r w:rsidR="00D25D98">
          <w:t>Over the last decade, KBL has further strengthened its global presence b</w:t>
        </w:r>
      </w:ins>
      <w:ins w:id="349" w:author="Nishant Patel" w:date="2019-03-05T13:41:00Z">
        <w:r w:rsidR="00D25D98">
          <w:t>y acquiring some of the most</w:t>
        </w:r>
      </w:ins>
      <w:ins w:id="350" w:author="Nishant Patel" w:date="2019-03-05T13:42:00Z">
        <w:r w:rsidR="00D25D98">
          <w:t xml:space="preserve"> significant fluid management companies across the world, including </w:t>
        </w:r>
      </w:ins>
      <w:del w:id="351" w:author="Nishant Patel" w:date="2019-03-05T13:42:00Z">
        <w:r w:rsidDel="00D25D98">
          <w:delText xml:space="preserve">It brings us pride when we mention that being an Indian organization we have acquired many companies globally. They being </w:delText>
        </w:r>
      </w:del>
      <w:r>
        <w:t>SPP Pumps Ltd</w:t>
      </w:r>
      <w:ins w:id="352" w:author="Nishant Patel" w:date="2019-03-05T13:42:00Z">
        <w:r w:rsidR="00D25D98">
          <w:t xml:space="preserve">., </w:t>
        </w:r>
      </w:ins>
      <w:del w:id="353" w:author="Nishant Patel" w:date="2019-03-05T13:42:00Z">
        <w:r w:rsidDel="00D25D98">
          <w:delText xml:space="preserve"> (</w:delText>
        </w:r>
      </w:del>
      <w:r>
        <w:t>U.K</w:t>
      </w:r>
      <w:r w:rsidR="00AF4398">
        <w:t>’s largest pump manufacturer</w:t>
      </w:r>
      <w:del w:id="354" w:author="Nishant Patel" w:date="2019-03-05T13:42:00Z">
        <w:r w:rsidDel="00D25D98">
          <w:delText>)</w:delText>
        </w:r>
      </w:del>
      <w:r>
        <w:t xml:space="preserve">, </w:t>
      </w:r>
      <w:proofErr w:type="spellStart"/>
      <w:r>
        <w:t>Rodelta</w:t>
      </w:r>
      <w:proofErr w:type="spellEnd"/>
      <w:r>
        <w:t xml:space="preserve">, </w:t>
      </w:r>
      <w:proofErr w:type="spellStart"/>
      <w:r>
        <w:t>Syncroflo</w:t>
      </w:r>
      <w:proofErr w:type="spellEnd"/>
      <w:del w:id="355" w:author="Nishant Patel" w:date="2019-03-05T09:44:00Z">
        <w:r w:rsidDel="006F70B8">
          <w:delText>w</w:delText>
        </w:r>
      </w:del>
      <w:r w:rsidR="00AF4398">
        <w:t xml:space="preserve">, </w:t>
      </w:r>
      <w:proofErr w:type="spellStart"/>
      <w:r w:rsidR="00AF4398">
        <w:t>Braybar</w:t>
      </w:r>
      <w:proofErr w:type="spellEnd"/>
      <w:r w:rsidR="00AF4398">
        <w:t xml:space="preserve"> and KEPL</w:t>
      </w:r>
      <w:r w:rsidR="003F47EC">
        <w:t xml:space="preserve"> along with various</w:t>
      </w:r>
      <w:ins w:id="356" w:author="Nishant Patel" w:date="2019-03-05T13:42:00Z">
        <w:r w:rsidR="00D25D98">
          <w:t xml:space="preserve"> other</w:t>
        </w:r>
      </w:ins>
      <w:r w:rsidR="003F47EC">
        <w:t xml:space="preserve"> Indian subsidiaries.</w:t>
      </w:r>
    </w:p>
    <w:p w14:paraId="105BCD2B" w14:textId="42D2E160" w:rsidR="00DD19FB" w:rsidDel="002718A3" w:rsidRDefault="003F47EC">
      <w:pPr>
        <w:rPr>
          <w:del w:id="357" w:author="Nishant Patel" w:date="2019-03-05T13:55:00Z"/>
        </w:rPr>
      </w:pPr>
      <w:del w:id="358" w:author="Nishant Patel" w:date="2019-03-05T13:53:00Z">
        <w:r w:rsidDel="002718A3">
          <w:delText xml:space="preserve"> </w:delText>
        </w:r>
      </w:del>
    </w:p>
    <w:p w14:paraId="2BA81FA6" w14:textId="221C6133" w:rsidR="00DD19FB" w:rsidDel="000025BB" w:rsidRDefault="00DD19FB">
      <w:pPr>
        <w:rPr>
          <w:del w:id="359" w:author="Nishant Patel" w:date="2019-03-05T15:33:00Z"/>
        </w:rPr>
      </w:pPr>
      <w:del w:id="360" w:author="Nishant Patel" w:date="2019-03-05T13:45:00Z">
        <w:r w:rsidDel="00D25D98">
          <w:delText xml:space="preserve">As much accountability we take to technologically empower we are humbled to be contributing to society in various ways. </w:delText>
        </w:r>
      </w:del>
      <w:del w:id="361" w:author="Nishant Patel" w:date="2019-03-05T13:48:00Z">
        <w:r w:rsidDel="002718A3">
          <w:delText>Some of the causes that we associate ourselves with are</w:delText>
        </w:r>
      </w:del>
      <w:del w:id="362" w:author="Nishant Patel" w:date="2019-03-05T13:43:00Z">
        <w:r w:rsidDel="00D25D98">
          <w:delText xml:space="preserve">, </w:delText>
        </w:r>
      </w:del>
      <w:del w:id="363" w:author="Nishant Patel" w:date="2019-03-05T15:33:00Z">
        <w:r w:rsidDel="000025BB">
          <w:delText xml:space="preserve">health and hygiene, </w:delText>
        </w:r>
      </w:del>
      <w:del w:id="364" w:author="Nishant Patel" w:date="2019-03-05T13:49:00Z">
        <w:r w:rsidDel="002718A3">
          <w:delText>education</w:delText>
        </w:r>
      </w:del>
      <w:del w:id="365" w:author="Nishant Patel" w:date="2019-03-05T13:48:00Z">
        <w:r w:rsidDel="002718A3">
          <w:delText xml:space="preserve">, </w:delText>
        </w:r>
      </w:del>
      <w:del w:id="366" w:author="Nishant Patel" w:date="2019-03-05T15:33:00Z">
        <w:r w:rsidDel="000025BB">
          <w:delText>primary health care</w:delText>
        </w:r>
      </w:del>
      <w:del w:id="367" w:author="Nishant Patel" w:date="2019-03-05T13:49:00Z">
        <w:r w:rsidDel="002718A3">
          <w:delText xml:space="preserve"> and women empowerment</w:delText>
        </w:r>
      </w:del>
      <w:del w:id="368" w:author="Nishant Patel" w:date="2019-03-05T15:33:00Z">
        <w:r w:rsidDel="000025BB">
          <w:delText xml:space="preserve">. </w:delText>
        </w:r>
      </w:del>
      <w:del w:id="369" w:author="Nishant Patel" w:date="2019-03-05T10:39:00Z">
        <w:r w:rsidDel="00C42F23">
          <w:delText xml:space="preserve">Kirloskar Brothers Limited was the first English medium school in an around the Kirloskarvadi area. Kirloskarvadi also has a primary health care centre governed under the Vikas Charitable Trust. Vikas Charitable trust is a Trust initiated by Kirloskar Brothers Limited and runs various campaigns all year long. </w:delText>
        </w:r>
      </w:del>
    </w:p>
    <w:p w14:paraId="5617F0F8" w14:textId="64725BC6" w:rsidR="004F4E32" w:rsidDel="00C42F23" w:rsidRDefault="00F4121C" w:rsidP="00A55765">
      <w:pPr>
        <w:rPr>
          <w:del w:id="370" w:author="Nishant Patel" w:date="2019-03-05T10:40:00Z"/>
        </w:rPr>
      </w:pPr>
      <w:ins w:id="371" w:author="Nishant Patel" w:date="2019-03-05T14:28:00Z">
        <w:r>
          <w:t xml:space="preserve">Our glorious journey of over 100 years has helped us establish a </w:t>
        </w:r>
      </w:ins>
      <w:ins w:id="372" w:author="Nishant Patel" w:date="2019-03-05T14:56:00Z">
        <w:r w:rsidR="007E7FEE">
          <w:t>rock-solid</w:t>
        </w:r>
      </w:ins>
      <w:ins w:id="373" w:author="Nishant Patel" w:date="2019-03-05T14:28:00Z">
        <w:r>
          <w:t xml:space="preserve"> foundation for a brighter future.</w:t>
        </w:r>
        <w:r>
          <w:t xml:space="preserve"> </w:t>
        </w:r>
      </w:ins>
      <w:r>
        <w:t xml:space="preserve">We believe that this historic milestone is </w:t>
      </w:r>
      <w:del w:id="374" w:author="Nishant Patel" w:date="2019-03-05T15:34:00Z">
        <w:r w:rsidDel="000025BB">
          <w:delText xml:space="preserve">just </w:delText>
        </w:r>
      </w:del>
      <w:ins w:id="375" w:author="Nishant Patel" w:date="2019-03-05T15:34:00Z">
        <w:r w:rsidR="000025BB">
          <w:t>simply</w:t>
        </w:r>
        <w:r w:rsidR="000025BB">
          <w:t xml:space="preserve"> </w:t>
        </w:r>
      </w:ins>
      <w:del w:id="376" w:author="Nishant Patel" w:date="2019-03-05T15:47:00Z">
        <w:r w:rsidDel="00CF0564">
          <w:delText>a</w:delText>
        </w:r>
      </w:del>
      <w:ins w:id="377" w:author="Nishant Patel" w:date="2019-03-05T15:47:00Z">
        <w:r w:rsidR="00CF0564">
          <w:t>another</w:t>
        </w:r>
      </w:ins>
      <w:r>
        <w:t xml:space="preserve"> </w:t>
      </w:r>
      <w:r w:rsidR="000025BB">
        <w:t xml:space="preserve">temporary </w:t>
      </w:r>
      <w:r>
        <w:t>stop in our</w:t>
      </w:r>
      <w:del w:id="378" w:author="Nishant Patel" w:date="2019-03-05T14:25:00Z">
        <w:r w:rsidDel="00F4121C">
          <w:delText xml:space="preserve"> </w:delText>
        </w:r>
      </w:del>
      <w:r>
        <w:t xml:space="preserve"> continued success journey as we usher into the new century with newer promises</w:t>
      </w:r>
      <w:ins w:id="379" w:author="Nishant Patel" w:date="2019-03-05T14:29:00Z">
        <w:r w:rsidR="008B145D">
          <w:t xml:space="preserve">, bigger </w:t>
        </w:r>
      </w:ins>
      <w:del w:id="380" w:author="Nishant Patel" w:date="2019-03-05T14:27:00Z">
        <w:r w:rsidDel="00F4121C">
          <w:delText xml:space="preserve">, </w:delText>
        </w:r>
      </w:del>
      <w:r>
        <w:t>dreams</w:t>
      </w:r>
      <w:ins w:id="381" w:author="Nishant Patel" w:date="2019-03-05T14:29:00Z">
        <w:r w:rsidR="008B145D">
          <w:t xml:space="preserve"> and greater possibilities</w:t>
        </w:r>
      </w:ins>
      <w:ins w:id="382" w:author="Nishant Patel" w:date="2019-03-05T14:28:00Z">
        <w:r>
          <w:t>.</w:t>
        </w:r>
      </w:ins>
      <w:ins w:id="383" w:author="Nishant Patel" w:date="2019-03-05T14:30:00Z">
        <w:r w:rsidR="008B145D">
          <w:t xml:space="preserve"> Remember, the celebrations have just begun!!  </w:t>
        </w:r>
      </w:ins>
      <w:del w:id="384" w:author="Nishant Patel" w:date="2019-03-05T14:27:00Z">
        <w:r w:rsidDel="00F4121C">
          <w:delText xml:space="preserve"> and goals</w:delText>
        </w:r>
      </w:del>
      <w:r>
        <w:t xml:space="preserve"> </w:t>
      </w:r>
      <w:ins w:id="385" w:author="Nishant Patel" w:date="2019-03-05T15:47:00Z">
        <w:r w:rsidR="00FC3EB9">
          <w:t xml:space="preserve">  </w:t>
        </w:r>
        <w:r w:rsidR="00CF0564">
          <w:t xml:space="preserve">  </w:t>
        </w:r>
      </w:ins>
      <w:bookmarkStart w:id="386" w:name="_GoBack"/>
      <w:bookmarkEnd w:id="386"/>
      <w:r>
        <w:t xml:space="preserve"> </w:t>
      </w:r>
      <w:del w:id="387" w:author="Nishant Patel" w:date="2019-03-05T14:25:00Z">
        <w:r w:rsidDel="00F4121C">
          <w:delText>never-ending</w:delText>
        </w:r>
      </w:del>
      <w:del w:id="388" w:author="Nishant Patel" w:date="2019-03-05T14:26:00Z">
        <w:r w:rsidDel="00F4121C">
          <w:delText xml:space="preserve">  </w:delText>
        </w:r>
      </w:del>
      <w:del w:id="389" w:author="Nishant Patel" w:date="2019-03-05T14:28:00Z">
        <w:r w:rsidR="00EC70D2" w:rsidDel="00F4121C">
          <w:delText xml:space="preserve">Our glorious journey of over 100 years has helped us establish a rock solid foundation </w:delText>
        </w:r>
        <w:r w:rsidR="00EC70D2" w:rsidDel="00F4121C">
          <w:delText xml:space="preserve">for a </w:delText>
        </w:r>
        <w:r w:rsidR="00EC70D2" w:rsidDel="00F4121C">
          <w:delText>brighter future</w:delText>
        </w:r>
        <w:r w:rsidDel="00F4121C">
          <w:delText xml:space="preserve"> as we usher into a new century</w:delText>
        </w:r>
        <w:r w:rsidR="00EC70D2" w:rsidDel="00F4121C">
          <w:delText xml:space="preserve">. </w:delText>
        </w:r>
      </w:del>
      <w:del w:id="390" w:author="Nishant Patel" w:date="2019-03-05T10:40:00Z">
        <w:r w:rsidR="00DD19FB" w:rsidDel="00C42F23">
          <w:delText>KBL has also been associated for the cause of women empowerment.</w:delText>
        </w:r>
        <w:r w:rsidR="004F4E32" w:rsidDel="00C42F23">
          <w:delText xml:space="preserve"> Besides being an equal opportunity employer since its inception it has gone a step ahead in having a fully women operated manufacturing unit in Kaniyur, Coimbatore. The skills imparted to women have bagged them a record in the Limca book of records for manufacturing a pump in the least duration. Making not just women proud of their accomplishment but providing economic independence to them. </w:delText>
        </w:r>
      </w:del>
    </w:p>
    <w:p w14:paraId="5F448786" w14:textId="082A4C1A" w:rsidR="004F4E32" w:rsidDel="002718A3" w:rsidRDefault="004F4E32" w:rsidP="00F4121C">
      <w:pPr>
        <w:rPr>
          <w:del w:id="391" w:author="Nishant Patel" w:date="2019-03-05T13:52:00Z"/>
        </w:rPr>
        <w:pPrChange w:id="392" w:author="Nishant Patel" w:date="2019-03-05T14:28:00Z">
          <w:pPr/>
        </w:pPrChange>
      </w:pPr>
      <w:del w:id="393" w:author="Nishant Patel" w:date="2019-03-05T13:50:00Z">
        <w:r w:rsidDel="002718A3">
          <w:delText xml:space="preserve">With so many accolades to cherish and a solid foundation the organization is constantly striving to improvise it self in all its process for the people who matter most, the Customers. </w:delText>
        </w:r>
      </w:del>
      <w:del w:id="394" w:author="Nishant Patel" w:date="2019-03-05T13:52:00Z">
        <w:r w:rsidDel="002718A3">
          <w:delText xml:space="preserve">Having a strong dealer network, a strong service network Kirloskar Brothers Limited has penetrated every area in India and is ready to provide support. It also is improvising technology to constantly improvise efficiency for delivery and support. </w:delText>
        </w:r>
      </w:del>
      <w:del w:id="395" w:author="Nishant Patel" w:date="2019-03-05T10:40:00Z">
        <w:r w:rsidDel="00C42F23">
          <w:delText>The introduction or products like Kirlosmart, use of IOT technology, launch of S4 HANA (1</w:delText>
        </w:r>
        <w:r w:rsidRPr="004F4E32" w:rsidDel="00C42F23">
          <w:rPr>
            <w:vertAlign w:val="superscript"/>
          </w:rPr>
          <w:delText>st</w:delText>
        </w:r>
        <w:r w:rsidDel="00C42F23">
          <w:delText xml:space="preserve"> in India) and many others is only an effort in the same direction. </w:delText>
        </w:r>
      </w:del>
    </w:p>
    <w:p w14:paraId="3A3160D1" w14:textId="7EBB6608" w:rsidR="00EA5638" w:rsidDel="00F4121C" w:rsidRDefault="004F4E32" w:rsidP="00F4121C">
      <w:pPr>
        <w:rPr>
          <w:del w:id="396" w:author="Nishant Patel" w:date="2019-03-05T14:19:00Z"/>
        </w:rPr>
        <w:pPrChange w:id="397" w:author="Nishant Patel" w:date="2019-03-05T14:28:00Z">
          <w:pPr/>
        </w:pPrChange>
      </w:pPr>
      <w:del w:id="398" w:author="Nishant Patel" w:date="2019-03-05T14:19:00Z">
        <w:r w:rsidDel="00F4121C">
          <w:delText xml:space="preserve">Having achieved so much the resolution only gets stronger by the day to be of better value to all stake holders. It is no wonder in the past 100 years KBL has given dividends in 96 years to all share holders. </w:delText>
        </w:r>
      </w:del>
      <w:del w:id="399" w:author="Nishant Patel" w:date="2019-03-05T14:13:00Z">
        <w:r w:rsidDel="00EC70D2">
          <w:delText xml:space="preserve">Some of our vendors </w:delText>
        </w:r>
      </w:del>
      <w:del w:id="400" w:author="Nishant Patel" w:date="2019-03-05T14:10:00Z">
        <w:r w:rsidDel="00EC70D2">
          <w:delText xml:space="preserve">are </w:delText>
        </w:r>
      </w:del>
      <w:del w:id="401" w:author="Nishant Patel" w:date="2019-03-05T14:13:00Z">
        <w:r w:rsidDel="00EC70D2">
          <w:delText xml:space="preserve">associated with us for over decades and many dealers and retailers have grown along with us </w:delText>
        </w:r>
        <w:r w:rsidR="00EA5638" w:rsidDel="00EC70D2">
          <w:delText>in our journey. With the customer in view KBL is now more resolute than ever to enter the new century and build an even brighter future</w:delText>
        </w:r>
      </w:del>
      <w:del w:id="402" w:author="Nishant Patel" w:date="2019-03-05T14:19:00Z">
        <w:r w:rsidR="00EA5638" w:rsidDel="00F4121C">
          <w:delText xml:space="preserve">. </w:delText>
        </w:r>
      </w:del>
      <w:ins w:id="403" w:author="Nishant Patel" w:date="2019-03-05T14:56:00Z">
        <w:r w:rsidR="007E7FEE">
          <w:t xml:space="preserve">  </w:t>
        </w:r>
        <w:r w:rsidR="0064254D">
          <w:t xml:space="preserve">  </w:t>
        </w:r>
      </w:ins>
    </w:p>
    <w:p w14:paraId="02D57A73" w14:textId="10805519" w:rsidR="004F4E32" w:rsidRDefault="004F4E32" w:rsidP="008B145D">
      <w:del w:id="404" w:author="Nishant Patel" w:date="2019-03-05T14:19:00Z">
        <w:r w:rsidDel="00F4121C">
          <w:delText xml:space="preserve"> </w:delText>
        </w:r>
      </w:del>
    </w:p>
    <w:p w14:paraId="793FEC8E" w14:textId="456F3383" w:rsidR="00FA20AC" w:rsidRDefault="00DD19FB">
      <w:r>
        <w:t xml:space="preserve">  </w:t>
      </w:r>
      <w:r w:rsidR="00FA20AC">
        <w:t xml:space="preserve"> </w:t>
      </w:r>
    </w:p>
    <w:p w14:paraId="554EDAA4" w14:textId="77777777" w:rsidR="00BB649A" w:rsidRDefault="00BB649A"/>
    <w:p w14:paraId="4EDBA541" w14:textId="5B5F8C33" w:rsidR="00BB649A" w:rsidRDefault="00BB649A"/>
    <w:p w14:paraId="7B925558" w14:textId="57D03E39" w:rsidR="00BB649A" w:rsidRDefault="00BB649A"/>
    <w:p w14:paraId="3F148F9B" w14:textId="77777777" w:rsidR="00674669" w:rsidRDefault="00674669"/>
    <w:p w14:paraId="1E9CFD19" w14:textId="741A360D" w:rsidR="00514FCD" w:rsidRDefault="00514FCD"/>
    <w:p w14:paraId="7B23D2C7" w14:textId="031118E8" w:rsidR="00A96A5D" w:rsidRDefault="00514FCD">
      <w:r>
        <w:t xml:space="preserve"> </w:t>
      </w:r>
      <w:r w:rsidR="00484FF5">
        <w:t xml:space="preserve">     </w:t>
      </w:r>
      <w:r w:rsidR="00967F8F">
        <w:t xml:space="preserve"> </w:t>
      </w:r>
      <w:r w:rsidR="00801CC4">
        <w:t xml:space="preserve">  </w:t>
      </w:r>
      <w:r w:rsidR="00A96A5D">
        <w:t xml:space="preserve"> </w:t>
      </w:r>
    </w:p>
    <w:p w14:paraId="72DB7E0E" w14:textId="66788523" w:rsidR="0037374B" w:rsidRDefault="00AC5578">
      <w:r>
        <w:t xml:space="preserve">  </w:t>
      </w:r>
      <w:r w:rsidR="00785C46">
        <w:t xml:space="preserve"> </w:t>
      </w:r>
      <w:r w:rsidR="0003444A">
        <w:t xml:space="preserve">  </w:t>
      </w:r>
      <w:r w:rsidR="00EB0E0B">
        <w:t xml:space="preserve"> </w:t>
      </w:r>
    </w:p>
    <w:p w14:paraId="077CB89D" w14:textId="09ED6229" w:rsidR="00CA3A58" w:rsidRDefault="00CA3A58">
      <w:r>
        <w:t xml:space="preserve">  </w:t>
      </w:r>
    </w:p>
    <w:p w14:paraId="1EB643F8" w14:textId="515A4E7E" w:rsidR="00CA3A58" w:rsidRDefault="00CA3A58"/>
    <w:p w14:paraId="108229F8" w14:textId="77777777" w:rsidR="00CA3A58" w:rsidRDefault="00CA3A58"/>
    <w:sectPr w:rsidR="00CA3A58" w:rsidSect="001A259B">
      <w:pgSz w:w="11907" w:h="16839" w:code="9"/>
      <w:pgMar w:top="851"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charset w:val="00"/>
    <w:family w:val="swiss"/>
    <w:pitch w:val="variable"/>
    <w:sig w:usb0="E10022FF" w:usb1="C000E47F" w:usb2="00000029" w:usb3="00000000" w:csb0="000001DF" w:csb1="00000000"/>
  </w:font>
  <w:font w:name="Cambria">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shant Patel">
    <w15:presenceInfo w15:providerId="AD" w15:userId="S::Nishant.Patel@kbl.co.in::d9b8cc7a-6dff-47e1-8f50-79f537cfa8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proofState w:spelling="clean" w:grammar="clean"/>
  <w:trackRevisions/>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A58"/>
    <w:rsid w:val="000025BB"/>
    <w:rsid w:val="0003444A"/>
    <w:rsid w:val="00040B20"/>
    <w:rsid w:val="0007503D"/>
    <w:rsid w:val="0015249F"/>
    <w:rsid w:val="00161C15"/>
    <w:rsid w:val="001700FB"/>
    <w:rsid w:val="001A259B"/>
    <w:rsid w:val="00237A79"/>
    <w:rsid w:val="002718A3"/>
    <w:rsid w:val="00275B1B"/>
    <w:rsid w:val="002A404E"/>
    <w:rsid w:val="002B2403"/>
    <w:rsid w:val="002D6878"/>
    <w:rsid w:val="0037374B"/>
    <w:rsid w:val="00375CA9"/>
    <w:rsid w:val="003D6DA8"/>
    <w:rsid w:val="003F47EC"/>
    <w:rsid w:val="00417DF3"/>
    <w:rsid w:val="00484FF5"/>
    <w:rsid w:val="004E5524"/>
    <w:rsid w:val="004F4E32"/>
    <w:rsid w:val="00514FCD"/>
    <w:rsid w:val="00580993"/>
    <w:rsid w:val="005C31E3"/>
    <w:rsid w:val="005F4356"/>
    <w:rsid w:val="005F56C4"/>
    <w:rsid w:val="00636DB7"/>
    <w:rsid w:val="0064254D"/>
    <w:rsid w:val="006739F3"/>
    <w:rsid w:val="00674669"/>
    <w:rsid w:val="006F70B8"/>
    <w:rsid w:val="00705E5E"/>
    <w:rsid w:val="00720005"/>
    <w:rsid w:val="00785C46"/>
    <w:rsid w:val="007E7FEE"/>
    <w:rsid w:val="007F1646"/>
    <w:rsid w:val="00801CC4"/>
    <w:rsid w:val="00830E64"/>
    <w:rsid w:val="008521D6"/>
    <w:rsid w:val="00870481"/>
    <w:rsid w:val="0087285F"/>
    <w:rsid w:val="008A322D"/>
    <w:rsid w:val="008B145D"/>
    <w:rsid w:val="00903FD5"/>
    <w:rsid w:val="0091794B"/>
    <w:rsid w:val="00967F8F"/>
    <w:rsid w:val="009735F2"/>
    <w:rsid w:val="00975E2A"/>
    <w:rsid w:val="00992F54"/>
    <w:rsid w:val="009D5234"/>
    <w:rsid w:val="00A0582F"/>
    <w:rsid w:val="00A06D43"/>
    <w:rsid w:val="00A37A70"/>
    <w:rsid w:val="00A55765"/>
    <w:rsid w:val="00A96A5D"/>
    <w:rsid w:val="00AC1493"/>
    <w:rsid w:val="00AC5578"/>
    <w:rsid w:val="00AF4398"/>
    <w:rsid w:val="00AF671E"/>
    <w:rsid w:val="00B20CE9"/>
    <w:rsid w:val="00B37DAB"/>
    <w:rsid w:val="00BB5456"/>
    <w:rsid w:val="00BB5DA5"/>
    <w:rsid w:val="00BB649A"/>
    <w:rsid w:val="00BD51CD"/>
    <w:rsid w:val="00BE347F"/>
    <w:rsid w:val="00C42F23"/>
    <w:rsid w:val="00CA333F"/>
    <w:rsid w:val="00CA3A58"/>
    <w:rsid w:val="00CF0564"/>
    <w:rsid w:val="00D25D98"/>
    <w:rsid w:val="00DA473B"/>
    <w:rsid w:val="00DD19FB"/>
    <w:rsid w:val="00DE5944"/>
    <w:rsid w:val="00DF445C"/>
    <w:rsid w:val="00E27FF7"/>
    <w:rsid w:val="00E31C88"/>
    <w:rsid w:val="00E45008"/>
    <w:rsid w:val="00E85E8B"/>
    <w:rsid w:val="00EA5638"/>
    <w:rsid w:val="00EB0E0B"/>
    <w:rsid w:val="00EC70D2"/>
    <w:rsid w:val="00EF1E81"/>
    <w:rsid w:val="00F222A3"/>
    <w:rsid w:val="00F4121C"/>
    <w:rsid w:val="00FA20AC"/>
    <w:rsid w:val="00FC3E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C24A"/>
  <w15:chartTrackingRefBased/>
  <w15:docId w15:val="{C1F7B144-3FD3-4459-878E-9175BF4A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B24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2403"/>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1846</TotalTime>
  <Pages>2</Pages>
  <Words>1757</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Lal</dc:creator>
  <cp:keywords/>
  <dc:description/>
  <cp:lastModifiedBy>Nishant Patel</cp:lastModifiedBy>
  <cp:revision>23</cp:revision>
  <dcterms:created xsi:type="dcterms:W3CDTF">2019-02-22T03:50:00Z</dcterms:created>
  <dcterms:modified xsi:type="dcterms:W3CDTF">2019-03-05T10:17:00Z</dcterms:modified>
</cp:coreProperties>
</file>